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100" w:afterLines="100" w:line="220" w:lineRule="atLeast"/>
        <w:jc w:val="center"/>
        <w:rPr>
          <w:rFonts w:ascii="黑体" w:hAnsi="黑体" w:eastAsia="黑体"/>
          <w:color w:val="FF0000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 xml:space="preserve">                 中文题目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（中英文题目意思须吻合，字号：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黑体小2号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）</w:t>
      </w:r>
    </w:p>
    <w:p>
      <w:pPr>
        <w:spacing w:after="0" w:line="220" w:lineRule="atLeast"/>
        <w:jc w:val="center"/>
        <w:rPr>
          <w:rFonts w:ascii="黑体" w:hAnsi="黑体" w:eastAsia="黑体"/>
          <w:b/>
          <w:sz w:val="21"/>
          <w:szCs w:val="21"/>
        </w:rPr>
      </w:pPr>
      <w:r>
        <w:rPr>
          <w:rFonts w:hint="eastAsia" w:ascii="黑体" w:hAnsi="黑体" w:eastAsia="黑体"/>
          <w:b/>
          <w:sz w:val="21"/>
          <w:szCs w:val="21"/>
        </w:rPr>
        <w:t xml:space="preserve">           作者名</w:t>
      </w:r>
      <w:r>
        <w:rPr>
          <w:rFonts w:hint="eastAsia" w:ascii="黑体" w:hAnsi="黑体" w:eastAsia="黑体"/>
          <w:sz w:val="21"/>
          <w:szCs w:val="21"/>
          <w:vertAlign w:val="superscript"/>
        </w:rPr>
        <w:t>1</w:t>
      </w:r>
      <w:r>
        <w:rPr>
          <w:rFonts w:hint="eastAsia" w:ascii="黑体" w:hAnsi="黑体" w:eastAsia="黑体"/>
          <w:b/>
          <w:sz w:val="21"/>
          <w:szCs w:val="21"/>
        </w:rPr>
        <w:t xml:space="preserve">  作者名</w:t>
      </w:r>
      <w:r>
        <w:rPr>
          <w:rFonts w:hint="eastAsia" w:ascii="黑体" w:hAnsi="黑体" w:eastAsia="黑体"/>
          <w:sz w:val="21"/>
          <w:szCs w:val="21"/>
          <w:vertAlign w:val="superscript"/>
        </w:rPr>
        <w:t>1，2</w:t>
      </w:r>
      <w:r>
        <w:rPr>
          <w:rFonts w:hint="eastAsia" w:ascii="黑体" w:hAnsi="黑体" w:eastAsia="黑体"/>
          <w:b/>
          <w:sz w:val="21"/>
          <w:szCs w:val="21"/>
        </w:rPr>
        <w:t xml:space="preserve"> 作者名</w:t>
      </w:r>
      <w:r>
        <w:rPr>
          <w:rFonts w:hint="eastAsia" w:ascii="黑体" w:hAnsi="黑体" w:eastAsia="黑体"/>
          <w:sz w:val="21"/>
          <w:szCs w:val="21"/>
          <w:vertAlign w:val="superscript"/>
        </w:rPr>
        <w:t>2，3</w:t>
      </w:r>
      <w:r>
        <w:rPr>
          <w:rFonts w:hint="eastAsia" w:ascii="黑体" w:hAnsi="黑体" w:eastAsia="黑体"/>
          <w:sz w:val="21"/>
          <w:szCs w:val="21"/>
        </w:rPr>
        <w:t>（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字号：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黑体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5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号</w:t>
      </w:r>
      <w:r>
        <w:rPr>
          <w:rFonts w:hint="eastAsia" w:ascii="黑体" w:hAnsi="黑体" w:eastAsia="黑体"/>
          <w:sz w:val="21"/>
          <w:szCs w:val="21"/>
        </w:rPr>
        <w:t>）</w:t>
      </w:r>
    </w:p>
    <w:p>
      <w:pPr>
        <w:spacing w:after="0" w:line="220" w:lineRule="atLeast"/>
        <w:jc w:val="center"/>
        <w:rPr>
          <w:rFonts w:asciiTheme="minorEastAsia" w:hAnsiTheme="minorEastAsia" w:eastAsiaTheme="minorEastAsia"/>
          <w:sz w:val="21"/>
          <w:szCs w:val="21"/>
          <w:vertAlign w:val="superscript"/>
        </w:rPr>
      </w:pPr>
      <w:r>
        <w:rPr>
          <w:rFonts w:hint="eastAsia" w:ascii="仿宋" w:hAnsi="仿宋" w:eastAsia="仿宋"/>
          <w:sz w:val="21"/>
          <w:szCs w:val="21"/>
        </w:rPr>
        <w:t xml:space="preserve">                       （单位名  所在市 邮政编码</w:t>
      </w:r>
      <w:r>
        <w:rPr>
          <w:rFonts w:ascii="仿宋" w:hAnsi="仿宋" w:eastAsia="仿宋"/>
          <w:sz w:val="21"/>
          <w:szCs w:val="21"/>
        </w:rPr>
        <w:t>）</w:t>
      </w:r>
      <w:r>
        <w:rPr>
          <w:rFonts w:hint="eastAsia" w:ascii="楷体" w:hAnsi="楷体" w:eastAsia="楷体"/>
          <w:sz w:val="21"/>
          <w:szCs w:val="21"/>
          <w:vertAlign w:val="superscript"/>
        </w:rPr>
        <w:t>1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（从大到小，全称，字号：仿宋5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号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）</w:t>
      </w:r>
    </w:p>
    <w:p>
      <w:pPr>
        <w:spacing w:after="0" w:line="220" w:lineRule="atLeast"/>
        <w:ind w:firstLine="2415" w:firstLineChars="1150"/>
        <w:rPr>
          <w:rFonts w:ascii="仿宋" w:hAnsi="仿宋" w:eastAsia="仿宋"/>
          <w:sz w:val="21"/>
          <w:szCs w:val="21"/>
        </w:rPr>
      </w:pPr>
      <w:r>
        <w:rPr>
          <w:rFonts w:hint="eastAsia" w:ascii="仿宋" w:hAnsi="仿宋" w:eastAsia="仿宋"/>
          <w:sz w:val="21"/>
          <w:szCs w:val="21"/>
        </w:rPr>
        <w:t>（单位名  所在市 邮政编码）</w:t>
      </w:r>
      <w:r>
        <w:rPr>
          <w:rFonts w:hint="eastAsia" w:ascii="楷体" w:hAnsi="楷体" w:eastAsia="楷体"/>
          <w:sz w:val="21"/>
          <w:szCs w:val="21"/>
          <w:vertAlign w:val="superscript"/>
        </w:rPr>
        <w:t>2</w:t>
      </w:r>
    </w:p>
    <w:p>
      <w:pPr>
        <w:spacing w:after="0" w:line="220" w:lineRule="atLeast"/>
        <w:ind w:firstLine="2415" w:firstLineChars="1150"/>
        <w:rPr>
          <w:rFonts w:ascii="楷体" w:hAnsi="楷体" w:eastAsia="楷体"/>
          <w:sz w:val="21"/>
          <w:szCs w:val="21"/>
          <w:vertAlign w:val="superscript"/>
        </w:rPr>
      </w:pPr>
      <w:r>
        <w:rPr>
          <w:rFonts w:hint="eastAsia" w:ascii="仿宋" w:hAnsi="仿宋" w:eastAsia="仿宋"/>
          <w:sz w:val="21"/>
          <w:szCs w:val="21"/>
        </w:rPr>
        <w:t>（单位名  所在市 邮政编码）</w:t>
      </w:r>
      <w:r>
        <w:rPr>
          <w:rFonts w:hint="eastAsia" w:ascii="楷体" w:hAnsi="楷体" w:eastAsia="楷体"/>
          <w:sz w:val="21"/>
          <w:szCs w:val="21"/>
          <w:vertAlign w:val="superscript"/>
        </w:rPr>
        <w:t>3</w:t>
      </w:r>
    </w:p>
    <w:p>
      <w:pPr>
        <w:spacing w:after="0" w:line="220" w:lineRule="atLeast"/>
        <w:rPr>
          <w:rFonts w:ascii="楷体" w:hAnsi="楷体" w:eastAsia="楷体"/>
          <w:sz w:val="21"/>
          <w:szCs w:val="21"/>
          <w:vertAlign w:val="superscript"/>
        </w:rPr>
      </w:pPr>
    </w:p>
    <w:p>
      <w:pPr>
        <w:spacing w:beforeLines="50" w:afterLines="50" w:line="220" w:lineRule="atLeast"/>
        <w:rPr>
          <w:rFonts w:asciiTheme="majorEastAsia" w:hAnsiTheme="majorEastAsia" w:eastAsiaTheme="majorEastAsia"/>
          <w:color w:val="FF0000"/>
          <w:sz w:val="18"/>
          <w:szCs w:val="18"/>
        </w:rPr>
      </w:pPr>
      <w:r>
        <w:rPr>
          <w:rFonts w:hint="eastAsia" w:asciiTheme="majorEastAsia" w:hAnsiTheme="majorEastAsia" w:eastAsiaTheme="majorEastAsia"/>
          <w:b/>
          <w:sz w:val="18"/>
          <w:szCs w:val="18"/>
        </w:rPr>
        <w:t>摘 要  （</w:t>
      </w:r>
      <w:r>
        <w:rPr>
          <w:rFonts w:hint="eastAsia" w:asciiTheme="majorEastAsia" w:hAnsiTheme="majorEastAsia" w:eastAsiaTheme="majorEastAsia"/>
          <w:sz w:val="18"/>
          <w:szCs w:val="18"/>
        </w:rPr>
        <w:t>该部分主要是对自己工作的概述，一般不出现参考文献引用。表达上，语句应简洁明了，逻辑清晰，请勿使用“本文”、“我们”的字样）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>（字号：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楷体小5号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>）</w:t>
      </w:r>
    </w:p>
    <w:p>
      <w:pPr>
        <w:spacing w:beforeLines="50" w:afterLines="50" w:line="220" w:lineRule="atLeast"/>
        <w:rPr>
          <w:rFonts w:asciiTheme="majorEastAsia" w:hAnsiTheme="majorEastAsia" w:eastAsiaTheme="majorEastAsia"/>
          <w:sz w:val="18"/>
          <w:szCs w:val="18"/>
        </w:rPr>
      </w:pPr>
      <w:r>
        <w:rPr>
          <w:rFonts w:hint="eastAsia" w:asciiTheme="majorEastAsia" w:hAnsiTheme="majorEastAsia" w:eastAsiaTheme="majorEastAsia"/>
          <w:b/>
          <w:sz w:val="18"/>
          <w:szCs w:val="18"/>
        </w:rPr>
        <w:t xml:space="preserve">关键词  </w:t>
      </w:r>
      <w:r>
        <w:rPr>
          <w:rFonts w:hint="eastAsia" w:asciiTheme="majorEastAsia" w:hAnsiTheme="majorEastAsia" w:eastAsiaTheme="majorEastAsia"/>
          <w:sz w:val="18"/>
          <w:szCs w:val="18"/>
        </w:rPr>
        <w:t>关键词1，关键词2，关键词3，关键词4，关键词5，</w:t>
      </w:r>
      <w:r>
        <w:rPr>
          <w:rFonts w:asciiTheme="majorEastAsia" w:hAnsiTheme="majorEastAsia" w:eastAsiaTheme="majorEastAsia"/>
          <w:sz w:val="18"/>
          <w:szCs w:val="18"/>
        </w:rPr>
        <w:t>…</w:t>
      </w:r>
      <w:r>
        <w:rPr>
          <w:rFonts w:hint="eastAsia" w:asciiTheme="majorEastAsia" w:hAnsiTheme="majorEastAsia" w:eastAsiaTheme="majorEastAsia"/>
          <w:sz w:val="18"/>
          <w:szCs w:val="18"/>
        </w:rPr>
        <w:t>（中文关键词与英文关键词意思应对应，一般选取对文章内容有重要凸显作用的词语，数量为4~6个）</w:t>
      </w:r>
    </w:p>
    <w:p>
      <w:pPr>
        <w:spacing w:beforeLines="50" w:afterLines="50" w:line="220" w:lineRule="atLeast"/>
        <w:rPr>
          <w:rFonts w:asciiTheme="majorEastAsia" w:hAnsiTheme="majorEastAsia" w:eastAsiaTheme="majorEastAsia"/>
          <w:b/>
          <w:sz w:val="18"/>
          <w:szCs w:val="18"/>
        </w:rPr>
      </w:pPr>
      <w:r>
        <w:rPr>
          <w:rFonts w:hint="eastAsia" w:asciiTheme="majorEastAsia" w:hAnsiTheme="majorEastAsia" w:eastAsiaTheme="majorEastAsia"/>
          <w:b/>
          <w:sz w:val="18"/>
          <w:szCs w:val="18"/>
        </w:rPr>
        <w:t xml:space="preserve">中图法分类号 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 xml:space="preserve"> （细化到3位数字 ）</w:t>
      </w:r>
      <w:r>
        <w:rPr>
          <w:rFonts w:hint="eastAsia" w:asciiTheme="majorEastAsia" w:hAnsiTheme="majorEastAsia" w:eastAsiaTheme="majorEastAsia"/>
          <w:b/>
          <w:sz w:val="18"/>
          <w:szCs w:val="18"/>
        </w:rPr>
        <w:t xml:space="preserve">     文献标识码  </w:t>
      </w:r>
      <w:r>
        <w:rPr>
          <w:rFonts w:hint="eastAsia" w:asciiTheme="majorEastAsia" w:hAnsiTheme="majorEastAsia" w:eastAsiaTheme="majorEastAsia"/>
          <w:sz w:val="18"/>
          <w:szCs w:val="18"/>
        </w:rPr>
        <w:t xml:space="preserve">A </w:t>
      </w:r>
      <w:r>
        <w:rPr>
          <w:rFonts w:hint="eastAsia" w:asciiTheme="majorEastAsia" w:hAnsiTheme="majorEastAsia" w:eastAsiaTheme="majorEastAsia"/>
          <w:b/>
          <w:sz w:val="18"/>
          <w:szCs w:val="18"/>
        </w:rPr>
        <w:t xml:space="preserve">            DOI  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 xml:space="preserve">（投稿时不提供DOI号）   </w:t>
      </w:r>
    </w:p>
    <w:p>
      <w:pPr>
        <w:spacing w:beforeLines="100" w:after="0" w:line="220" w:lineRule="atLeast"/>
        <w:jc w:val="center"/>
        <w:rPr>
          <w:rFonts w:cs="Times New Roman" w:asciiTheme="majorEastAsia" w:hAnsiTheme="majorEastAsia" w:eastAsiaTheme="majorEastAsia"/>
          <w:sz w:val="18"/>
          <w:szCs w:val="18"/>
        </w:rPr>
      </w:pPr>
      <w:r>
        <w:rPr>
          <w:rFonts w:ascii="黑体" w:hAnsi="黑体" w:eastAsia="黑体" w:cs="Times New Roman"/>
          <w:b/>
          <w:sz w:val="32"/>
          <w:szCs w:val="32"/>
        </w:rPr>
        <w:t>英文题目</w:t>
      </w:r>
      <w:r>
        <w:rPr>
          <w:rFonts w:cs="Times New Roman" w:asciiTheme="majorEastAsia" w:hAnsiTheme="majorEastAsia" w:eastAsiaTheme="majorEastAsia"/>
          <w:sz w:val="18"/>
          <w:szCs w:val="18"/>
        </w:rPr>
        <w:t>（</w:t>
      </w:r>
      <w:r>
        <w:rPr>
          <w:rFonts w:cs="Times New Roman" w:asciiTheme="majorEastAsia" w:hAnsiTheme="majorEastAsia" w:eastAsiaTheme="majorEastAsia"/>
          <w:color w:val="FF0000"/>
          <w:sz w:val="18"/>
          <w:szCs w:val="18"/>
        </w:rPr>
        <w:t>中英文题目意思须吻合</w:t>
      </w:r>
      <w:r>
        <w:rPr>
          <w:rFonts w:hint="eastAsia" w:cs="Times New Roman" w:asciiTheme="majorEastAsia" w:hAnsiTheme="majorEastAsia" w:eastAsiaTheme="majorEastAsia"/>
          <w:color w:val="FF0000"/>
          <w:sz w:val="18"/>
          <w:szCs w:val="18"/>
        </w:rPr>
        <w:t>，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字号：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黑体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3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号</w:t>
      </w:r>
      <w:r>
        <w:rPr>
          <w:rFonts w:cs="Times New Roman" w:asciiTheme="majorEastAsia" w:hAnsiTheme="majorEastAsia" w:eastAsiaTheme="majorEastAsia"/>
          <w:sz w:val="18"/>
          <w:szCs w:val="18"/>
        </w:rPr>
        <w:t>）</w:t>
      </w:r>
    </w:p>
    <w:p>
      <w:pPr>
        <w:spacing w:beforeLines="50" w:after="0" w:line="220" w:lineRule="atLeast"/>
        <w:jc w:val="center"/>
        <w:rPr>
          <w:rFonts w:ascii="Times New Roman" w:hAnsi="Times New Roman" w:cs="Times New Roman"/>
          <w:sz w:val="18"/>
          <w:szCs w:val="18"/>
          <w:vertAlign w:val="superscript"/>
        </w:rPr>
      </w:pPr>
      <w:r>
        <w:rPr>
          <w:rFonts w:ascii="Times New Roman" w:hAnsi="Times New Roman" w:cs="Times New Roman"/>
          <w:sz w:val="18"/>
          <w:szCs w:val="18"/>
        </w:rPr>
        <w:t>NAME Name-</w:t>
      </w:r>
      <w:r>
        <w:rPr>
          <w:rFonts w:hint="eastAsia"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>ame</w:t>
      </w:r>
      <w:r>
        <w:rPr>
          <w:rFonts w:hint="eastAsia" w:ascii="Times New Roman" w:hAnsi="Times New Roman" w:cs="Times New Roman"/>
          <w:sz w:val="18"/>
          <w:szCs w:val="18"/>
          <w:vertAlign w:val="superscript"/>
        </w:rPr>
        <w:t xml:space="preserve">1 </w:t>
      </w:r>
      <w:r>
        <w:rPr>
          <w:rFonts w:ascii="Times New Roman" w:hAnsi="Times New Roman" w:cs="Times New Roman"/>
          <w:sz w:val="18"/>
          <w:szCs w:val="18"/>
        </w:rPr>
        <w:t>NAME Name</w:t>
      </w:r>
      <w:r>
        <w:rPr>
          <w:rFonts w:hint="eastAsia" w:ascii="Times New Roman" w:hAnsi="Times New Roman" w:cs="Times New Roman"/>
          <w:sz w:val="18"/>
          <w:szCs w:val="18"/>
          <w:vertAlign w:val="superscript"/>
        </w:rPr>
        <w:t>1,2</w:t>
      </w:r>
      <w:r>
        <w:rPr>
          <w:rFonts w:ascii="Times New Roman" w:hAnsi="Times New Roman" w:cs="Times New Roman"/>
          <w:sz w:val="18"/>
          <w:szCs w:val="18"/>
        </w:rPr>
        <w:t>NAME Name-</w:t>
      </w:r>
      <w:r>
        <w:rPr>
          <w:rFonts w:hint="eastAsia" w:ascii="Times New Roman" w:hAnsi="Times New Roman" w:cs="Times New Roman"/>
          <w:sz w:val="18"/>
          <w:szCs w:val="18"/>
        </w:rPr>
        <w:t>n</w:t>
      </w:r>
      <w:r>
        <w:rPr>
          <w:rFonts w:ascii="Times New Roman" w:hAnsi="Times New Roman" w:cs="Times New Roman"/>
          <w:sz w:val="18"/>
          <w:szCs w:val="18"/>
        </w:rPr>
        <w:t>am</w:t>
      </w:r>
      <w:r>
        <w:rPr>
          <w:rFonts w:hint="eastAsia" w:ascii="Times New Roman" w:hAnsi="Times New Roman" w:cs="Times New Roman"/>
          <w:sz w:val="18"/>
          <w:szCs w:val="18"/>
        </w:rPr>
        <w:t>e</w:t>
      </w:r>
      <w:r>
        <w:rPr>
          <w:rFonts w:hint="eastAsia" w:ascii="Times New Roman" w:hAnsi="Times New Roman" w:cs="Times New Roman"/>
          <w:sz w:val="18"/>
          <w:szCs w:val="18"/>
          <w:vertAlign w:val="superscript"/>
        </w:rPr>
        <w:t>2,3</w:t>
      </w:r>
      <w:r>
        <w:rPr>
          <w:rFonts w:hint="eastAsia" w:ascii="Times New Roman" w:hAnsi="Times New Roman" w:cs="Times New Roman"/>
          <w:sz w:val="18"/>
          <w:szCs w:val="18"/>
        </w:rPr>
        <w:t>（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字号：5</w:t>
      </w:r>
      <w:r>
        <w:rPr>
          <w:rFonts w:hint="eastAsia" w:ascii="宋体" w:hAnsi="宋体" w:eastAsia="宋体" w:cs="Times New Roman"/>
          <w:color w:val="FF0000"/>
          <w:sz w:val="18"/>
          <w:szCs w:val="18"/>
        </w:rPr>
        <w:t>号</w:t>
      </w:r>
      <w:r>
        <w:rPr>
          <w:rFonts w:hint="eastAsia" w:ascii="Times New Roman" w:hAnsi="Times New Roman" w:cs="Times New Roman"/>
          <w:sz w:val="18"/>
          <w:szCs w:val="18"/>
        </w:rPr>
        <w:t>）</w:t>
      </w:r>
    </w:p>
    <w:p>
      <w:pPr>
        <w:pStyle w:val="15"/>
        <w:ind w:left="99" w:hanging="99"/>
        <w:jc w:val="center"/>
        <w:rPr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                                              (</w:t>
      </w:r>
      <w:r>
        <w:rPr>
          <w:sz w:val="15"/>
          <w:szCs w:val="15"/>
        </w:rPr>
        <w:t xml:space="preserve">Department of </w:t>
      </w:r>
      <w:r>
        <w:rPr>
          <w:rFonts w:hint="eastAsia"/>
          <w:sz w:val="15"/>
          <w:szCs w:val="15"/>
        </w:rPr>
        <w:t xml:space="preserve">xx，xx </w:t>
      </w:r>
      <w:r>
        <w:rPr>
          <w:sz w:val="15"/>
          <w:szCs w:val="15"/>
        </w:rPr>
        <w:t>University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 xml:space="preserve"> City ZipCode</w:t>
      </w:r>
      <w:r>
        <w:rPr>
          <w:rFonts w:hint="eastAsia"/>
          <w:sz w:val="15"/>
          <w:szCs w:val="15"/>
        </w:rPr>
        <w:t>，Country)</w:t>
      </w:r>
      <w:r>
        <w:rPr>
          <w:rFonts w:hint="eastAsia"/>
          <w:sz w:val="15"/>
          <w:szCs w:val="15"/>
          <w:vertAlign w:val="superscript"/>
        </w:rPr>
        <w:t>1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>（从小到大，全称，字号：</w:t>
      </w:r>
      <w:r>
        <w:rPr>
          <w:rFonts w:hint="eastAsia" w:ascii="宋体" w:hAnsi="宋体"/>
          <w:color w:val="FF0000"/>
          <w:sz w:val="18"/>
          <w:szCs w:val="18"/>
        </w:rPr>
        <w:t>6号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>）</w:t>
      </w:r>
    </w:p>
    <w:p>
      <w:pPr>
        <w:pStyle w:val="15"/>
        <w:ind w:left="132" w:leftChars="60" w:firstLine="1950" w:firstLineChars="1300"/>
        <w:rPr>
          <w:sz w:val="15"/>
          <w:szCs w:val="15"/>
        </w:rPr>
      </w:pPr>
      <w:r>
        <w:rPr>
          <w:rFonts w:hint="eastAsia"/>
          <w:sz w:val="15"/>
          <w:szCs w:val="15"/>
        </w:rPr>
        <w:t xml:space="preserve"> (School</w:t>
      </w:r>
      <w:r>
        <w:rPr>
          <w:sz w:val="15"/>
          <w:szCs w:val="15"/>
        </w:rPr>
        <w:t xml:space="preserve"> of </w:t>
      </w:r>
      <w:r>
        <w:rPr>
          <w:rFonts w:hint="eastAsia"/>
          <w:sz w:val="15"/>
          <w:szCs w:val="15"/>
        </w:rPr>
        <w:t>xx，xx</w:t>
      </w:r>
      <w:r>
        <w:rPr>
          <w:sz w:val="15"/>
          <w:szCs w:val="15"/>
        </w:rPr>
        <w:t xml:space="preserve"> University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City ZipCode</w:t>
      </w:r>
      <w:r>
        <w:rPr>
          <w:rFonts w:hint="eastAsia"/>
          <w:sz w:val="15"/>
          <w:szCs w:val="15"/>
        </w:rPr>
        <w:t>， Country)</w:t>
      </w:r>
      <w:r>
        <w:rPr>
          <w:rFonts w:hint="eastAsia"/>
          <w:sz w:val="15"/>
          <w:szCs w:val="15"/>
          <w:vertAlign w:val="superscript"/>
        </w:rPr>
        <w:t>2</w:t>
      </w:r>
    </w:p>
    <w:p>
      <w:pPr>
        <w:pStyle w:val="15"/>
        <w:ind w:left="99" w:leftChars="45" w:firstLine="1950" w:firstLineChars="1300"/>
        <w:rPr>
          <w:sz w:val="15"/>
          <w:szCs w:val="15"/>
          <w:vertAlign w:val="superscript"/>
        </w:rPr>
      </w:pPr>
      <w:r>
        <w:rPr>
          <w:rFonts w:hint="eastAsia"/>
          <w:sz w:val="15"/>
          <w:szCs w:val="15"/>
        </w:rPr>
        <w:t>(</w:t>
      </w:r>
      <w:r>
        <w:rPr>
          <w:sz w:val="15"/>
          <w:szCs w:val="15"/>
        </w:rPr>
        <w:t xml:space="preserve">Department of </w:t>
      </w:r>
      <w:r>
        <w:rPr>
          <w:rFonts w:hint="eastAsia"/>
          <w:sz w:val="15"/>
          <w:szCs w:val="15"/>
        </w:rPr>
        <w:t xml:space="preserve">xx，xx </w:t>
      </w:r>
      <w:r>
        <w:rPr>
          <w:sz w:val="15"/>
          <w:szCs w:val="15"/>
        </w:rPr>
        <w:t>University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City ZipCode</w:t>
      </w:r>
      <w:r>
        <w:rPr>
          <w:rFonts w:hint="eastAsia"/>
          <w:sz w:val="15"/>
          <w:szCs w:val="15"/>
        </w:rPr>
        <w:t>， C</w:t>
      </w:r>
      <w:r>
        <w:rPr>
          <w:sz w:val="15"/>
          <w:szCs w:val="15"/>
        </w:rPr>
        <w:t>ountry</w:t>
      </w:r>
      <w:r>
        <w:rPr>
          <w:rFonts w:hint="eastAsia"/>
          <w:sz w:val="15"/>
          <w:szCs w:val="15"/>
        </w:rPr>
        <w:t>)</w:t>
      </w:r>
      <w:r>
        <w:rPr>
          <w:rFonts w:hint="eastAsia"/>
          <w:sz w:val="15"/>
          <w:szCs w:val="15"/>
          <w:vertAlign w:val="superscript"/>
        </w:rPr>
        <w:t>3</w:t>
      </w:r>
    </w:p>
    <w:p>
      <w:pPr>
        <w:pStyle w:val="15"/>
        <w:ind w:left="119" w:hanging="119"/>
        <w:rPr>
          <w:rFonts w:ascii="黑体" w:eastAsia="黑体"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>Abstract</w:t>
      </w:r>
      <w:r>
        <w:rPr>
          <w:rFonts w:hint="eastAsia"/>
          <w:sz w:val="18"/>
          <w:szCs w:val="18"/>
        </w:rPr>
        <w:t>(一般不超过500个英文单词，内容应与中文摘要内容对应，保证语法正确，符合英文表达习惯)</w:t>
      </w:r>
    </w:p>
    <w:p>
      <w:pPr>
        <w:pStyle w:val="15"/>
        <w:ind w:left="119" w:hanging="119"/>
        <w:rPr>
          <w:rFonts w:asciiTheme="majorEastAsia" w:hAnsiTheme="majorEastAsia" w:eastAsiaTheme="majorEastAsia"/>
          <w:color w:val="FF0000"/>
          <w:sz w:val="18"/>
          <w:szCs w:val="18"/>
        </w:rPr>
      </w:pPr>
      <w:r>
        <w:rPr>
          <w:rFonts w:hint="eastAsia" w:ascii="黑体" w:eastAsia="黑体"/>
          <w:b/>
          <w:sz w:val="18"/>
          <w:szCs w:val="18"/>
        </w:rPr>
        <w:t xml:space="preserve">Keywords </w:t>
      </w:r>
      <w:r>
        <w:rPr>
          <w:rFonts w:eastAsia="黑体"/>
          <w:sz w:val="18"/>
          <w:szCs w:val="18"/>
        </w:rPr>
        <w:t xml:space="preserve"> Key</w:t>
      </w:r>
      <w:r>
        <w:rPr>
          <w:rFonts w:hint="eastAsia" w:eastAsia="黑体"/>
          <w:sz w:val="18"/>
          <w:szCs w:val="18"/>
        </w:rPr>
        <w:t>w</w:t>
      </w:r>
      <w:r>
        <w:rPr>
          <w:rFonts w:eastAsia="黑体"/>
          <w:sz w:val="18"/>
          <w:szCs w:val="18"/>
        </w:rPr>
        <w:t>ord1，Key</w:t>
      </w:r>
      <w:r>
        <w:rPr>
          <w:rFonts w:hint="eastAsia" w:eastAsia="黑体"/>
          <w:sz w:val="18"/>
          <w:szCs w:val="18"/>
        </w:rPr>
        <w:t>w</w:t>
      </w:r>
      <w:r>
        <w:rPr>
          <w:rFonts w:eastAsia="黑体"/>
          <w:sz w:val="18"/>
          <w:szCs w:val="18"/>
        </w:rPr>
        <w:t>ord2，Key</w:t>
      </w:r>
      <w:r>
        <w:rPr>
          <w:rFonts w:hint="eastAsia" w:eastAsia="黑体"/>
          <w:sz w:val="18"/>
          <w:szCs w:val="18"/>
        </w:rPr>
        <w:t>w</w:t>
      </w:r>
      <w:r>
        <w:rPr>
          <w:rFonts w:eastAsia="黑体"/>
          <w:sz w:val="18"/>
          <w:szCs w:val="18"/>
        </w:rPr>
        <w:t>ord3，Key</w:t>
      </w:r>
      <w:r>
        <w:rPr>
          <w:rFonts w:hint="eastAsia" w:eastAsia="黑体"/>
          <w:sz w:val="18"/>
          <w:szCs w:val="18"/>
        </w:rPr>
        <w:t>w</w:t>
      </w:r>
      <w:r>
        <w:rPr>
          <w:rFonts w:eastAsia="黑体"/>
          <w:sz w:val="18"/>
          <w:szCs w:val="18"/>
        </w:rPr>
        <w:t>ord4，Key</w:t>
      </w:r>
      <w:r>
        <w:rPr>
          <w:rFonts w:hint="eastAsia" w:eastAsia="黑体"/>
          <w:sz w:val="18"/>
          <w:szCs w:val="18"/>
        </w:rPr>
        <w:t>w</w:t>
      </w:r>
      <w:r>
        <w:rPr>
          <w:rFonts w:eastAsia="黑体"/>
          <w:sz w:val="18"/>
          <w:szCs w:val="18"/>
        </w:rPr>
        <w:t>ord5，</w:t>
      </w:r>
      <w:r>
        <w:rPr>
          <w:rFonts w:asciiTheme="majorEastAsia" w:hAnsiTheme="majorEastAsia" w:eastAsiaTheme="majorEastAsia"/>
          <w:sz w:val="18"/>
          <w:szCs w:val="18"/>
        </w:rPr>
        <w:t>…</w:t>
      </w:r>
      <w:r>
        <w:rPr>
          <w:rFonts w:hint="eastAsia" w:asciiTheme="majorEastAsia" w:hAnsiTheme="majorEastAsia" w:eastAsiaTheme="majorEastAsia"/>
          <w:sz w:val="18"/>
          <w:szCs w:val="18"/>
        </w:rPr>
        <w:t>（中文关键字与英文关键字须对应且一致；一般不用英文缩写；若是词组，一般只大写第一个单词的首字母）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>（字号：</w:t>
      </w:r>
      <w:r>
        <w:rPr>
          <w:rFonts w:hint="eastAsia"/>
          <w:color w:val="FF0000"/>
          <w:sz w:val="18"/>
          <w:szCs w:val="18"/>
        </w:rPr>
        <w:t>小5号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>）</w:t>
      </w:r>
    </w:p>
    <w:p>
      <w:pPr>
        <w:pStyle w:val="15"/>
        <w:ind w:left="99" w:hanging="99"/>
        <w:rPr>
          <w:sz w:val="15"/>
          <w:szCs w:val="15"/>
        </w:rPr>
      </w:pPr>
    </w:p>
    <w:p>
      <w:pPr>
        <w:pStyle w:val="15"/>
        <w:ind w:left="185" w:hanging="185"/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正文采用双栏排版</w:t>
      </w:r>
    </w:p>
    <w:p>
      <w:pPr>
        <w:pStyle w:val="15"/>
        <w:numPr>
          <w:ilvl w:val="0"/>
          <w:numId w:val="1"/>
        </w:numPr>
        <w:ind w:firstLineChars="0"/>
        <w:rPr>
          <w:rFonts w:ascii="黑体" w:hAnsi="黑体" w:eastAsia="黑体"/>
          <w:color w:val="FF0000"/>
          <w:sz w:val="21"/>
          <w:szCs w:val="21"/>
        </w:rPr>
        <w:sectPr>
          <w:headerReference r:id="rId5" w:type="first"/>
          <w:footerReference r:id="rId7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708" w:footer="708" w:gutter="0"/>
          <w:cols w:space="708" w:num="1"/>
          <w:titlePg/>
          <w:docGrid w:type="lines" w:linePitch="360" w:charSpace="0"/>
        </w:sectPr>
      </w:pPr>
    </w:p>
    <w:p>
      <w:pPr>
        <w:pStyle w:val="2"/>
        <w:numPr>
          <w:ilvl w:val="0"/>
          <w:numId w:val="1"/>
        </w:numPr>
      </w:pPr>
      <w:r>
        <w:rPr>
          <w:rFonts w:hint="eastAsia" w:ascii="黑体" w:hAnsi="黑体" w:eastAsia="黑体"/>
          <w:szCs w:val="21"/>
        </w:rPr>
        <w:t>一级标题</w:t>
      </w:r>
      <w:r>
        <w:rPr>
          <w:rFonts w:hint="eastAsia" w:asciiTheme="majorEastAsia" w:hAnsiTheme="majorEastAsia" w:eastAsiaTheme="majorEastAsia"/>
          <w:sz w:val="18"/>
          <w:szCs w:val="18"/>
        </w:rPr>
        <w:t>（</w:t>
      </w:r>
      <w:r>
        <w:rPr>
          <w:rFonts w:hint="eastAsia" w:asciiTheme="majorEastAsia" w:hAnsiTheme="majorEastAsia" w:eastAsiaTheme="majorEastAsia"/>
          <w:color w:val="FF0000"/>
          <w:sz w:val="18"/>
          <w:szCs w:val="18"/>
        </w:rPr>
        <w:t>字号：</w:t>
      </w:r>
      <w:r>
        <w:rPr>
          <w:rFonts w:hint="eastAsia" w:ascii="宋体" w:hAnsi="宋体"/>
          <w:color w:val="FF0000"/>
          <w:sz w:val="18"/>
          <w:szCs w:val="18"/>
        </w:rPr>
        <w:t>黑体5号</w:t>
      </w:r>
      <w:r>
        <w:rPr>
          <w:rFonts w:hint="eastAsia" w:asciiTheme="majorEastAsia" w:hAnsiTheme="majorEastAsia" w:eastAsiaTheme="majorEastAsia"/>
          <w:sz w:val="18"/>
          <w:szCs w:val="18"/>
        </w:rPr>
        <w:t>）</w:t>
      </w:r>
    </w:p>
    <w:p>
      <w:pPr>
        <w:pStyle w:val="15"/>
        <w:numPr>
          <w:ilvl w:val="1"/>
          <w:numId w:val="1"/>
        </w:numPr>
        <w:ind w:left="119" w:hanging="119"/>
        <w:rPr>
          <w:rFonts w:ascii="黑体" w:hAnsi="黑体" w:eastAsia="黑体"/>
          <w:sz w:val="18"/>
          <w:szCs w:val="18"/>
        </w:rPr>
      </w:pPr>
      <w:r>
        <w:rPr>
          <w:rFonts w:hint="eastAsia" w:ascii="黑体" w:hAnsi="黑体" w:eastAsia="黑体"/>
          <w:sz w:val="18"/>
          <w:szCs w:val="18"/>
        </w:rPr>
        <w:t>二级标题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（字号：</w:t>
      </w:r>
      <w:r>
        <w:rPr>
          <w:rFonts w:hint="eastAsia" w:ascii="宋体" w:hAnsi="宋体"/>
          <w:color w:val="FF0000"/>
          <w:sz w:val="18"/>
          <w:szCs w:val="18"/>
        </w:rPr>
        <w:t>黑体小5号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）</w:t>
      </w:r>
    </w:p>
    <w:p>
      <w:pPr>
        <w:pStyle w:val="15"/>
        <w:ind w:left="0" w:firstLine="0" w:firstLineChars="0"/>
        <w:rPr>
          <w:rFonts w:ascii="黑体" w:hAnsi="黑体" w:eastAsia="黑体"/>
          <w:sz w:val="18"/>
          <w:szCs w:val="18"/>
        </w:rPr>
      </w:pPr>
      <w:r>
        <w:rPr>
          <w:rFonts w:hint="eastAsia" w:ascii="仿宋" w:hAnsi="仿宋" w:eastAsia="仿宋"/>
          <w:sz w:val="18"/>
          <w:szCs w:val="18"/>
        </w:rPr>
        <w:t>1.1.1     三级标题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（字号：楷体</w:t>
      </w:r>
      <w:r>
        <w:rPr>
          <w:rFonts w:hint="eastAsia" w:ascii="宋体" w:hAnsi="宋体"/>
          <w:color w:val="FF0000"/>
          <w:sz w:val="18"/>
          <w:szCs w:val="18"/>
        </w:rPr>
        <w:t>小5号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）</w:t>
      </w:r>
    </w:p>
    <w:p>
      <w:pPr>
        <w:pStyle w:val="14"/>
        <w:spacing w:line="240" w:lineRule="auto"/>
        <w:ind w:left="0" w:firstLine="360" w:firstLineChars="200"/>
        <w:rPr>
          <w:rFonts w:ascii="宋体" w:hAnsi="宋体"/>
          <w:kern w:val="2"/>
          <w:sz w:val="18"/>
          <w:szCs w:val="18"/>
        </w:rPr>
      </w:pPr>
      <w:r>
        <w:rPr>
          <w:rFonts w:hint="eastAsia" w:ascii="宋体" w:hAnsi="宋体"/>
          <w:kern w:val="2"/>
          <w:sz w:val="18"/>
          <w:szCs w:val="18"/>
        </w:rPr>
        <w:t>正文中，请注意变量、函数、矩阵等的</w:t>
      </w:r>
      <w:r>
        <w:rPr>
          <w:rFonts w:hint="eastAsia" w:ascii="宋体" w:hAnsi="宋体"/>
          <w:color w:val="FF0000"/>
          <w:kern w:val="2"/>
          <w:sz w:val="18"/>
          <w:szCs w:val="18"/>
        </w:rPr>
        <w:t>正斜体</w:t>
      </w:r>
      <w:r>
        <w:rPr>
          <w:rFonts w:hint="eastAsia" w:ascii="宋体" w:hAnsi="宋体"/>
          <w:kern w:val="2"/>
          <w:sz w:val="18"/>
          <w:szCs w:val="18"/>
        </w:rPr>
        <w:t>的使用。定义、定理、公式、推论、算法等须从</w:t>
      </w:r>
      <w:r>
        <w:rPr>
          <w:rFonts w:hint="eastAsia" w:ascii="宋体" w:hAnsi="宋体"/>
          <w:color w:val="FF0000"/>
          <w:kern w:val="2"/>
          <w:sz w:val="18"/>
          <w:szCs w:val="18"/>
        </w:rPr>
        <w:t>数字1</w:t>
      </w:r>
      <w:r>
        <w:rPr>
          <w:rFonts w:hint="eastAsia" w:ascii="宋体" w:hAnsi="宋体"/>
          <w:kern w:val="2"/>
          <w:sz w:val="18"/>
          <w:szCs w:val="18"/>
        </w:rPr>
        <w:t>开始顺序编号。</w:t>
      </w:r>
    </w:p>
    <w:p>
      <w:pPr>
        <w:pStyle w:val="3"/>
        <w:spacing w:after="0"/>
        <w:ind w:firstLine="357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正文中，图表须注明中文</w:t>
      </w:r>
      <w:r>
        <w:rPr>
          <w:rFonts w:hint="eastAsia" w:ascii="宋体" w:hAnsi="宋体"/>
          <w:color w:val="FF0000"/>
          <w:sz w:val="18"/>
          <w:szCs w:val="18"/>
        </w:rPr>
        <w:t>图题和表题（字号为六号宋体）</w:t>
      </w:r>
      <w:r>
        <w:rPr>
          <w:rFonts w:hint="eastAsia" w:ascii="宋体" w:hAnsi="宋体"/>
          <w:sz w:val="18"/>
          <w:szCs w:val="18"/>
        </w:rPr>
        <w:t>，且在文中应明确提及或引用（例：如图1所示，如表1所列）。其中</w:t>
      </w:r>
      <w:bookmarkStart w:id="0" w:name="_GoBack"/>
      <w:bookmarkEnd w:id="0"/>
      <w:r>
        <w:rPr>
          <w:rFonts w:hint="eastAsia" w:ascii="宋体" w:hAnsi="宋体"/>
          <w:sz w:val="18"/>
          <w:szCs w:val="18"/>
        </w:rPr>
        <w:t>图的编号和图题应置于图下方的居中位置，表的编号和表题置于表上方的居中位置，表格尽量采用三线表，必要时可添加辅助线。</w:t>
      </w:r>
    </w:p>
    <w:p>
      <w:pPr>
        <w:pStyle w:val="3"/>
        <w:spacing w:after="0"/>
        <w:ind w:firstLine="357"/>
        <w:rPr>
          <w:rFonts w:ascii="宋体" w:hAnsi="宋体"/>
          <w:sz w:val="18"/>
          <w:szCs w:val="18"/>
        </w:rPr>
      </w:pPr>
      <w:r>
        <w:rPr>
          <w:rFonts w:hint="eastAsia" w:ascii="宋体" w:hAnsi="宋体"/>
          <w:sz w:val="18"/>
          <w:szCs w:val="18"/>
        </w:rPr>
        <w:t>图形采用VISIO软件绘制，黑白绘图，</w:t>
      </w:r>
      <w:r>
        <w:rPr>
          <w:rFonts w:hint="eastAsia" w:ascii="宋体" w:hAnsi="宋体"/>
          <w:color w:val="FF0000"/>
          <w:sz w:val="18"/>
          <w:szCs w:val="18"/>
        </w:rPr>
        <w:t>字体为仿宋小6号</w:t>
      </w:r>
      <w:r>
        <w:rPr>
          <w:rFonts w:hint="eastAsia" w:ascii="宋体" w:hAnsi="宋体"/>
          <w:sz w:val="18"/>
          <w:szCs w:val="18"/>
        </w:rPr>
        <w:t>。请确保图表中文字清晰，请一定要考虑出版时图形只有黑白灰，若图中有其他颜色，需予以区别。</w:t>
      </w:r>
    </w:p>
    <w:p>
      <w:pPr>
        <w:pStyle w:val="3"/>
        <w:ind w:firstLine="360"/>
        <w:rPr>
          <w:rFonts w:ascii="宋体" w:hAnsi="宋体"/>
          <w:sz w:val="18"/>
          <w:szCs w:val="18"/>
        </w:rPr>
      </w:pPr>
    </w:p>
    <w:p>
      <w:pPr>
        <w:pStyle w:val="3"/>
        <w:ind w:firstLine="360"/>
        <w:rPr>
          <w:rFonts w:ascii="宋体" w:hAnsi="宋体"/>
          <w:sz w:val="18"/>
          <w:szCs w:val="18"/>
        </w:rPr>
      </w:pPr>
    </w:p>
    <w:p>
      <w:pPr>
        <w:pStyle w:val="3"/>
        <w:ind w:firstLine="1410" w:firstLineChars="940"/>
        <w:rPr>
          <w:rFonts w:ascii="宋体" w:hAnsi="宋体"/>
          <w:color w:val="FF0000"/>
          <w:sz w:val="18"/>
          <w:szCs w:val="18"/>
        </w:rPr>
      </w:pPr>
      <w:r>
        <w:rPr>
          <w:rFonts w:hint="eastAsia" w:ascii="宋体" w:hAnsi="宋体"/>
          <w:sz w:val="15"/>
          <w:szCs w:val="15"/>
        </w:rPr>
        <w:t>表1   实例表</w:t>
      </w:r>
      <w:r>
        <w:rPr>
          <w:rFonts w:hint="eastAsia" w:ascii="宋体" w:hAnsi="宋体"/>
          <w:color w:val="FF0000"/>
          <w:sz w:val="18"/>
          <w:szCs w:val="18"/>
        </w:rPr>
        <w:t>（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字号：</w:t>
      </w:r>
      <w:r>
        <w:rPr>
          <w:rFonts w:hint="eastAsia"/>
          <w:color w:val="FF0000"/>
          <w:sz w:val="18"/>
          <w:szCs w:val="18"/>
        </w:rPr>
        <w:t xml:space="preserve"> 6号宋体</w:t>
      </w:r>
      <w:r>
        <w:rPr>
          <w:rFonts w:hint="eastAsia" w:ascii="宋体" w:hAnsi="宋体"/>
          <w:color w:val="FF0000"/>
          <w:sz w:val="18"/>
          <w:szCs w:val="18"/>
        </w:rPr>
        <w:t>）</w:t>
      </w:r>
    </w:p>
    <w:tbl>
      <w:tblPr>
        <w:tblStyle w:val="10"/>
        <w:tblW w:w="29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2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选民比例（%）</w:t>
            </w:r>
          </w:p>
        </w:tc>
        <w:tc>
          <w:tcPr>
            <w:tcW w:w="2036" w:type="dxa"/>
            <w:tcBorders>
              <w:top w:val="single" w:color="auto" w:sz="12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hint="eastAsia" w:cs="Times New Roman"/>
                <w:sz w:val="13"/>
                <w:szCs w:val="13"/>
              </w:rPr>
              <w:t>选民偏好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2036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cs="Times New Roman"/>
                <w:sz w:val="13"/>
                <w:szCs w:val="13"/>
              </w:rPr>
              <w:t>Bush&gt;Gore&gt;Nader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  <w:r>
              <w:rPr>
                <w:rFonts w:cs="Times New Roman"/>
                <w:sz w:val="13"/>
                <w:szCs w:val="13"/>
              </w:rPr>
              <w:t>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cs="Times New Roman"/>
                <w:sz w:val="13"/>
                <w:szCs w:val="13"/>
              </w:rPr>
              <w:t>Gore&gt;Nader&gt;Bush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cs="Times New Roman"/>
                <w:sz w:val="13"/>
                <w:szCs w:val="13"/>
              </w:rPr>
              <w:t>20</w:t>
            </w:r>
          </w:p>
        </w:tc>
        <w:tc>
          <w:tcPr>
            <w:tcW w:w="20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cs="Times New Roman"/>
                <w:sz w:val="13"/>
                <w:szCs w:val="13"/>
              </w:rPr>
              <w:t>Gore&gt;Bush&gt;Nader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2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</w:t>
            </w:r>
          </w:p>
        </w:tc>
        <w:tc>
          <w:tcPr>
            <w:tcW w:w="2036" w:type="dxa"/>
            <w:tcBorders>
              <w:top w:val="nil"/>
              <w:left w:val="nil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cs="Times New Roman"/>
                <w:sz w:val="13"/>
                <w:szCs w:val="13"/>
              </w:rPr>
            </w:pPr>
            <w:r>
              <w:rPr>
                <w:rFonts w:cs="Times New Roman"/>
                <w:sz w:val="13"/>
                <w:szCs w:val="13"/>
              </w:rPr>
              <w:t>Nader&gt;Gore&gt;Bush</w:t>
            </w:r>
          </w:p>
        </w:tc>
      </w:tr>
    </w:tbl>
    <w:p>
      <w:pPr>
        <w:pStyle w:val="15"/>
        <w:ind w:hangingChars="44"/>
        <w:jc w:val="center"/>
        <w:rPr>
          <w:color w:val="FF0000"/>
          <w:sz w:val="15"/>
          <w:szCs w:val="15"/>
          <w:bdr w:val="single" w:color="FF0000" w:sz="4" w:space="0"/>
        </w:rPr>
      </w:pPr>
    </w:p>
    <w:p>
      <w:pPr>
        <w:pStyle w:val="15"/>
        <w:ind w:hangingChars="44"/>
        <w:jc w:val="center"/>
        <w:rPr>
          <w:color w:val="FF0000"/>
          <w:sz w:val="15"/>
          <w:szCs w:val="15"/>
          <w:bdr w:val="single" w:color="FF0000" w:sz="4" w:space="0"/>
        </w:rPr>
      </w:pPr>
    </w:p>
    <w:p>
      <w:pPr>
        <w:pStyle w:val="15"/>
        <w:ind w:left="65" w:hanging="64" w:hangingChars="36"/>
        <w:rPr>
          <w:rFonts w:hAnsi="宋体"/>
          <w:sz w:val="18"/>
          <w:szCs w:val="21"/>
        </w:rPr>
      </w:pPr>
    </w:p>
    <w:p>
      <w:pPr>
        <w:pStyle w:val="15"/>
        <w:ind w:left="79" w:hanging="79" w:hangingChars="44"/>
        <w:jc w:val="center"/>
        <w:rPr>
          <w:color w:val="FF0000"/>
          <w:sz w:val="15"/>
          <w:szCs w:val="15"/>
          <w:bdr w:val="single" w:color="FF0000" w:sz="4" w:space="0"/>
        </w:rPr>
      </w:pPr>
      <w:r>
        <w:rPr>
          <w:rFonts w:hint="eastAsia" w:hAnsi="宋体"/>
          <w:sz w:val="18"/>
          <w:szCs w:val="21"/>
        </w:rPr>
        <w:drawing>
          <wp:inline distT="0" distB="0" distL="0" distR="0">
            <wp:extent cx="2409190" cy="18110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181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firstLine="825" w:firstLineChars="550"/>
        <w:rPr>
          <w:rFonts w:ascii="宋体" w:hAnsi="宋体"/>
          <w:color w:val="FF0000"/>
          <w:sz w:val="18"/>
          <w:szCs w:val="18"/>
        </w:rPr>
      </w:pPr>
      <w:r>
        <w:rPr>
          <w:rFonts w:hint="eastAsia" w:ascii="宋体" w:hAnsi="宋体"/>
          <w:sz w:val="15"/>
          <w:szCs w:val="15"/>
        </w:rPr>
        <w:t>图1   示例图1</w:t>
      </w:r>
      <w:r>
        <w:rPr>
          <w:rFonts w:hint="eastAsia" w:ascii="宋体" w:hAnsi="宋体"/>
          <w:color w:val="FF0000"/>
          <w:sz w:val="18"/>
          <w:szCs w:val="18"/>
        </w:rPr>
        <w:t>（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字号：</w:t>
      </w:r>
      <w:r>
        <w:rPr>
          <w:rFonts w:hint="eastAsia"/>
          <w:color w:val="FF0000"/>
          <w:sz w:val="18"/>
          <w:szCs w:val="18"/>
        </w:rPr>
        <w:t xml:space="preserve"> 6号宋体</w:t>
      </w:r>
      <w:r>
        <w:rPr>
          <w:rFonts w:hint="eastAsia" w:ascii="宋体" w:hAnsi="宋体"/>
          <w:color w:val="FF0000"/>
          <w:sz w:val="18"/>
          <w:szCs w:val="18"/>
        </w:rPr>
        <w:t>）</w:t>
      </w:r>
    </w:p>
    <w:p>
      <w:pPr>
        <w:pStyle w:val="3"/>
        <w:rPr>
          <w:rFonts w:ascii="宋体" w:hAnsi="宋体"/>
          <w:color w:val="FF0000"/>
          <w:sz w:val="18"/>
          <w:szCs w:val="18"/>
        </w:rPr>
      </w:pPr>
      <w:r>
        <w:rPr>
          <w:rFonts w:hint="eastAsia" w:ascii="宋体" w:hAnsi="宋体"/>
          <w:color w:val="FF0000"/>
          <w:sz w:val="18"/>
          <w:szCs w:val="18"/>
        </w:rPr>
        <w:t>图形的具体制作要求请参加网站首页的图形规范。</w:t>
      </w:r>
    </w:p>
    <w:p>
      <w:pPr>
        <w:pStyle w:val="3"/>
        <w:jc w:val="center"/>
        <w:rPr>
          <w:rFonts w:ascii="宋体" w:hAnsi="宋体"/>
          <w:sz w:val="15"/>
          <w:szCs w:val="15"/>
        </w:rPr>
      </w:pPr>
      <w:r>
        <w:object>
          <v:shape id="_x0000_i1025" o:spt="75" type="#_x0000_t75" style="height:119.75pt;width:12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0">
            <o:LockedField>false</o:LockedField>
          </o:OLEObject>
        </w:object>
      </w:r>
    </w:p>
    <w:p>
      <w:pPr>
        <w:pStyle w:val="3"/>
        <w:ind w:firstLine="675" w:firstLineChars="450"/>
        <w:rPr>
          <w:rFonts w:ascii="宋体" w:hAnsi="宋体"/>
          <w:sz w:val="15"/>
          <w:szCs w:val="15"/>
        </w:rPr>
      </w:pPr>
      <w:r>
        <w:rPr>
          <w:rFonts w:hint="eastAsia" w:ascii="宋体" w:hAnsi="宋体"/>
          <w:sz w:val="15"/>
          <w:szCs w:val="15"/>
        </w:rPr>
        <w:t>图2  示例图2</w:t>
      </w:r>
      <w:r>
        <w:rPr>
          <w:rFonts w:hint="eastAsia" w:ascii="宋体" w:hAnsi="宋体"/>
          <w:color w:val="FF0000"/>
          <w:sz w:val="18"/>
          <w:szCs w:val="18"/>
        </w:rPr>
        <w:t>（</w:t>
      </w: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字号：</w:t>
      </w:r>
      <w:r>
        <w:rPr>
          <w:rFonts w:hint="eastAsia"/>
          <w:color w:val="FF0000"/>
          <w:sz w:val="18"/>
          <w:szCs w:val="18"/>
        </w:rPr>
        <w:t xml:space="preserve"> 6号宋体</w:t>
      </w:r>
      <w:r>
        <w:rPr>
          <w:rFonts w:hint="eastAsia" w:ascii="宋体" w:hAnsi="宋体"/>
          <w:color w:val="FF0000"/>
          <w:sz w:val="18"/>
          <w:szCs w:val="18"/>
        </w:rPr>
        <w:t>）</w:t>
      </w:r>
    </w:p>
    <w:p>
      <w:pPr>
        <w:pStyle w:val="14"/>
        <w:spacing w:line="240" w:lineRule="auto"/>
        <w:ind w:left="0" w:firstLine="0" w:firstLineChars="0"/>
        <w:rPr>
          <w:sz w:val="18"/>
          <w:szCs w:val="18"/>
        </w:rPr>
      </w:pPr>
      <w:r>
        <w:rPr>
          <w:rFonts w:hint="eastAsia" w:ascii="黑体" w:hAnsi="宋体" w:eastAsia="黑体"/>
          <w:b/>
          <w:kern w:val="2"/>
          <w:sz w:val="18"/>
          <w:szCs w:val="18"/>
        </w:rPr>
        <w:t>结束语</w:t>
      </w:r>
      <w:r>
        <w:rPr>
          <w:rFonts w:hint="eastAsia"/>
          <w:color w:val="FF0000"/>
          <w:sz w:val="18"/>
          <w:szCs w:val="18"/>
        </w:rPr>
        <w:t>（该部分除了对本文所做工作进行总结外，还应着重指出存在的问题以及未来的研究方向</w:t>
      </w:r>
      <w:r>
        <w:rPr>
          <w:rFonts w:hint="eastAsia"/>
          <w:sz w:val="18"/>
          <w:szCs w:val="18"/>
        </w:rPr>
        <w:t>）</w:t>
      </w:r>
    </w:p>
    <w:p>
      <w:pPr>
        <w:pStyle w:val="14"/>
        <w:ind w:left="0" w:firstLine="0" w:firstLineChars="0"/>
        <w:rPr>
          <w:sz w:val="18"/>
          <w:szCs w:val="18"/>
        </w:rPr>
      </w:pPr>
    </w:p>
    <w:p>
      <w:pPr>
        <w:pStyle w:val="14"/>
        <w:ind w:left="0" w:firstLine="0" w:firstLineChars="0"/>
        <w:rPr>
          <w:sz w:val="18"/>
          <w:szCs w:val="18"/>
        </w:rPr>
      </w:pPr>
    </w:p>
    <w:p>
      <w:pPr>
        <w:pStyle w:val="14"/>
        <w:spacing w:line="240" w:lineRule="auto"/>
        <w:ind w:left="0" w:firstLine="0" w:firstLineChars="0"/>
        <w:rPr>
          <w:b/>
          <w:color w:val="FF0000"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致   谢 </w:t>
      </w:r>
      <w:r>
        <w:rPr>
          <w:rFonts w:hint="eastAsia"/>
          <w:color w:val="FF0000"/>
          <w:sz w:val="18"/>
          <w:szCs w:val="18"/>
        </w:rPr>
        <w:t>（不要求每篇文章都有，若存在对文章有贡献的学者需要特别指出，可在此部分中表述）</w: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14"/>
        <w:ind w:left="333" w:leftChars="34" w:firstLineChars="0"/>
        <w:jc w:val="center"/>
        <w:rPr>
          <w:rFonts w:hAnsiTheme="minorEastAsia" w:eastAsiaTheme="minorEastAsia"/>
          <w:b/>
          <w:sz w:val="18"/>
          <w:szCs w:val="18"/>
        </w:rPr>
      </w:pPr>
      <w:r>
        <w:rPr>
          <w:rFonts w:hint="eastAsia" w:hAnsiTheme="minorEastAsia" w:eastAsiaTheme="minorEastAsia"/>
          <w:b/>
          <w:sz w:val="18"/>
          <w:szCs w:val="18"/>
        </w:rPr>
        <w:t>参考文献</w:t>
      </w:r>
    </w:p>
    <w:p>
      <w:pPr>
        <w:pStyle w:val="14"/>
        <w:ind w:left="333" w:leftChars="34" w:firstLineChars="0"/>
        <w:jc w:val="center"/>
        <w:rPr>
          <w:color w:val="FF0000"/>
        </w:rPr>
      </w:pP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[1]</w:t>
      </w:r>
      <w:r>
        <w:rPr>
          <w:rFonts w:asciiTheme="minorEastAsia" w:hAnsiTheme="minorEastAsia" w:eastAsiaTheme="minorEastAsia"/>
          <w:sz w:val="18"/>
          <w:szCs w:val="18"/>
        </w:rPr>
        <w:t>著者.题目［J</w:t>
      </w:r>
      <w:r>
        <w:rPr>
          <w:rFonts w:hint="eastAsia" w:asciiTheme="minorEastAsia" w:hAnsiTheme="minorEastAsia" w:eastAsiaTheme="minorEastAsia"/>
          <w:sz w:val="18"/>
          <w:szCs w:val="18"/>
        </w:rPr>
        <w:t>］.</w:t>
      </w:r>
      <w:r>
        <w:rPr>
          <w:rFonts w:asciiTheme="minorEastAsia" w:hAnsiTheme="minorEastAsia" w:eastAsiaTheme="minorEastAsia"/>
          <w:sz w:val="18"/>
          <w:szCs w:val="18"/>
        </w:rPr>
        <w:t>刊名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出版年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>卷号(期号)</w:t>
      </w:r>
      <w:r>
        <w:rPr>
          <w:rFonts w:hint="eastAsia" w:asciiTheme="minorEastAsia" w:hAnsiTheme="minorEastAsia" w:eastAsiaTheme="minorEastAsia"/>
          <w:sz w:val="18"/>
          <w:szCs w:val="18"/>
        </w:rPr>
        <w:t>：起止</w:t>
      </w:r>
      <w:r>
        <w:rPr>
          <w:rFonts w:asciiTheme="minorEastAsia" w:hAnsiTheme="minorEastAsia" w:eastAsiaTheme="minorEastAsia"/>
          <w:sz w:val="18"/>
          <w:szCs w:val="18"/>
        </w:rPr>
        <w:t xml:space="preserve">页码. 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asciiTheme="minorEastAsia" w:hAnsiTheme="minorEastAsia" w:eastAsiaTheme="minorEastAsia"/>
          <w:sz w:val="18"/>
          <w:szCs w:val="18"/>
        </w:rPr>
        <w:t>：</w:t>
      </w:r>
      <w:r>
        <w:rPr>
          <w:rFonts w:ascii="Times New Roman" w:hAnsi="Times New Roman" w:cs="Times New Roman" w:eastAsiaTheme="minorEastAsia"/>
          <w:sz w:val="18"/>
          <w:szCs w:val="18"/>
        </w:rPr>
        <w:t>LI Q, WANG G, LIU J, et al. Robust Scale-Invariant Feature Matching for Remote Sensing Image Registration [J]. IEEE Geosciences &amp; Remote Sensing Letters, 2009, 6(2):287-291.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[2]</w:t>
      </w:r>
      <w:r>
        <w:rPr>
          <w:rFonts w:asciiTheme="minorEastAsia" w:hAnsiTheme="minorEastAsia" w:eastAsiaTheme="minorEastAsia"/>
          <w:sz w:val="18"/>
          <w:szCs w:val="18"/>
        </w:rPr>
        <w:t>著者.书名［M］.译者，译.出版地: 出版者, 出版年：</w:t>
      </w:r>
      <w:r>
        <w:rPr>
          <w:rFonts w:hint="eastAsia" w:asciiTheme="minorEastAsia" w:hAnsiTheme="minorEastAsia" w:eastAsiaTheme="minorEastAsia"/>
          <w:sz w:val="18"/>
          <w:szCs w:val="18"/>
        </w:rPr>
        <w:t>起止</w:t>
      </w:r>
      <w:r>
        <w:rPr>
          <w:rFonts w:asciiTheme="minorEastAsia" w:hAnsiTheme="minorEastAsia" w:eastAsiaTheme="minorEastAsia"/>
          <w:sz w:val="18"/>
          <w:szCs w:val="18"/>
        </w:rPr>
        <w:t>页码</w:t>
      </w:r>
      <w:r>
        <w:rPr>
          <w:rFonts w:hint="eastAsia" w:asciiTheme="minorEastAsia" w:hAnsiTheme="minorEastAsia" w:eastAsiaTheme="minorEastAsia"/>
          <w:sz w:val="18"/>
          <w:szCs w:val="18"/>
        </w:rPr>
        <w:t>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刘国钧，陈绍业，王凤翥. 图书馆目录[M]. 北京：高等教育出版社，1957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15-18.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[3]</w:t>
      </w:r>
      <w:r>
        <w:rPr>
          <w:rFonts w:asciiTheme="minorEastAsia" w:hAnsiTheme="minorEastAsia" w:eastAsiaTheme="minorEastAsia"/>
          <w:sz w:val="18"/>
          <w:szCs w:val="18"/>
        </w:rPr>
        <w:t>著者.</w:t>
      </w:r>
      <w:r>
        <w:rPr>
          <w:rFonts w:hint="eastAsia" w:asciiTheme="minorEastAsia" w:hAnsiTheme="minorEastAsia" w:eastAsiaTheme="minorEastAsia"/>
          <w:sz w:val="18"/>
          <w:szCs w:val="18"/>
        </w:rPr>
        <w:t>析出文献题名</w:t>
      </w:r>
      <w:r>
        <w:rPr>
          <w:rFonts w:asciiTheme="minorEastAsia" w:hAnsiTheme="minorEastAsia" w:eastAsiaTheme="minorEastAsia"/>
          <w:sz w:val="18"/>
          <w:szCs w:val="18"/>
        </w:rPr>
        <w:t xml:space="preserve"> [C]//</w:t>
      </w:r>
      <w:r>
        <w:rPr>
          <w:rFonts w:hint="eastAsia" w:asciiTheme="minorEastAsia" w:hAnsiTheme="minorEastAsia" w:eastAsiaTheme="minorEastAsia"/>
          <w:sz w:val="18"/>
          <w:szCs w:val="18"/>
        </w:rPr>
        <w:t>会议论文集.出版地：出版社，</w:t>
      </w:r>
      <w:r>
        <w:rPr>
          <w:rFonts w:asciiTheme="minorEastAsia" w:hAnsiTheme="minorEastAsia" w:eastAsiaTheme="minorEastAsia"/>
          <w:sz w:val="18"/>
          <w:szCs w:val="18"/>
        </w:rPr>
        <w:t xml:space="preserve">出版年：起止页码 </w:t>
      </w:r>
      <w:r>
        <w:rPr>
          <w:rFonts w:hint="eastAsia" w:asciiTheme="minorEastAsia" w:hAnsiTheme="minorEastAsia" w:eastAsiaTheme="minorEastAsia"/>
          <w:sz w:val="18"/>
          <w:szCs w:val="18"/>
        </w:rPr>
        <w:t>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="Times New Roman" w:hAnsi="Times New Roman" w:cs="Times New Roman" w:eastAsiaTheme="minorEastAsia"/>
          <w:sz w:val="18"/>
          <w:szCs w:val="18"/>
        </w:rPr>
        <w:t>KALAL Z</w:t>
      </w:r>
      <w:r>
        <w:rPr>
          <w:rFonts w:ascii="Times New Roman" w:cs="Times New Roman" w:hAnsiTheme="minorEastAsia" w:eastAsiaTheme="minorEastAsia"/>
          <w:sz w:val="18"/>
          <w:szCs w:val="18"/>
        </w:rPr>
        <w:t>，</w:t>
      </w:r>
      <w:r>
        <w:rPr>
          <w:rFonts w:ascii="Times New Roman" w:hAnsi="Times New Roman" w:cs="Times New Roman" w:eastAsiaTheme="minorEastAsia"/>
          <w:sz w:val="18"/>
          <w:szCs w:val="18"/>
        </w:rPr>
        <w:t>MATAS J. P-N Learning: Bootstrapping Binary Classifiers by Structural Constraints[C]// Proceedings of IEEE Conference on Computer Vision and Pattern Recognition. New York: IEEE Press, 2010:49-56.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[4]</w:t>
      </w:r>
      <w:r>
        <w:rPr>
          <w:rFonts w:asciiTheme="minorEastAsia" w:hAnsiTheme="minorEastAsia" w:eastAsiaTheme="minorEastAsia"/>
          <w:sz w:val="18"/>
          <w:szCs w:val="18"/>
        </w:rPr>
        <w:t xml:space="preserve"> 著者.题名[D]. 所在城市：学位授予单位, 出版年</w:t>
      </w:r>
      <w:r>
        <w:rPr>
          <w:rFonts w:hint="eastAsia" w:asciiTheme="minorEastAsia" w:hAnsiTheme="minorEastAsia" w:eastAsiaTheme="minorEastAsia"/>
          <w:sz w:val="18"/>
          <w:szCs w:val="18"/>
        </w:rPr>
        <w:t>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：王煜. 基于错误传播上下文分析的软件错误定位方法研究[D].哈尔滨：哈尔滨工业大学，2013.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[5]</w:t>
      </w:r>
      <w:r>
        <w:rPr>
          <w:rFonts w:asciiTheme="minorEastAsia" w:hAnsiTheme="minorEastAsia" w:eastAsiaTheme="minorEastAsia"/>
          <w:sz w:val="18"/>
          <w:szCs w:val="18"/>
        </w:rPr>
        <w:t>著者.题名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报告号[R]. 出版地 (城市名): 出版者, 出版年</w:t>
      </w:r>
      <w:r>
        <w:rPr>
          <w:rFonts w:hint="eastAsia" w:asciiTheme="minorEastAsia" w:hAnsiTheme="minorEastAsia" w:eastAsiaTheme="minorEastAsia"/>
          <w:sz w:val="18"/>
          <w:szCs w:val="18"/>
        </w:rPr>
        <w:t>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冯西桥. 核反应堆压力管道和压力容器的LBB分析[R]. 北京：清华大学核能技术设计研究院，1997.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[6]</w:t>
      </w:r>
      <w:r>
        <w:rPr>
          <w:rFonts w:asciiTheme="minorEastAsia" w:hAnsiTheme="minorEastAsia" w:eastAsiaTheme="minorEastAsia"/>
          <w:sz w:val="18"/>
          <w:szCs w:val="18"/>
        </w:rPr>
        <w:t>著者. 标准名称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准编号［S］.出版地: 出版者,出版年.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：GB/T 16159—1996，汉语拼音正词法基本规则[S].北京：中国标准出版社，1996.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[7]</w:t>
      </w:r>
      <w:r>
        <w:rPr>
          <w:rFonts w:asciiTheme="minorEastAsia" w:hAnsiTheme="minorEastAsia" w:eastAsiaTheme="minorEastAsia"/>
          <w:sz w:val="18"/>
          <w:szCs w:val="18"/>
        </w:rPr>
        <w:t>著者.题名［N］.报纸名，出版日期（版次）</w:t>
      </w:r>
      <w:r>
        <w:rPr>
          <w:rFonts w:hint="eastAsia" w:asciiTheme="minorEastAsia" w:hAnsiTheme="minorEastAsia" w:eastAsiaTheme="minorEastAsia"/>
          <w:sz w:val="18"/>
          <w:szCs w:val="18"/>
        </w:rPr>
        <w:t>（</w:t>
      </w:r>
      <w:r>
        <w:rPr>
          <w:rFonts w:asciiTheme="minorEastAsia" w:hAnsiTheme="minorEastAsia" w:eastAsiaTheme="minorEastAsia"/>
          <w:sz w:val="18"/>
          <w:szCs w:val="18"/>
        </w:rPr>
        <w:t>出版日期按YY-MM-DD格式</w:t>
      </w:r>
      <w:r>
        <w:rPr>
          <w:rFonts w:hint="eastAsia" w:asciiTheme="minorEastAsia" w:hAnsiTheme="minorEastAsia" w:eastAsiaTheme="minorEastAsia"/>
          <w:sz w:val="18"/>
          <w:szCs w:val="18"/>
        </w:rPr>
        <w:t>）.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谢希德.创造学习的新思路[N].人民日报，1998-12-25（10</w:t>
      </w:r>
      <w:r>
        <w:rPr>
          <w:rFonts w:hint="eastAsia" w:asciiTheme="minorEastAsia" w:hAnsiTheme="minorEastAsia" w:eastAsiaTheme="minorEastAsia"/>
          <w:sz w:val="18"/>
          <w:szCs w:val="18"/>
        </w:rPr>
        <w:t>）.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[8]</w:t>
      </w:r>
      <w:r>
        <w:rPr>
          <w:rFonts w:asciiTheme="minorEastAsia" w:hAnsiTheme="minorEastAsia" w:eastAsiaTheme="minorEastAsia"/>
          <w:sz w:val="18"/>
          <w:szCs w:val="18"/>
        </w:rPr>
        <w:t>著者.题名［文献类型标志/电子文献载体标志］.(更新日期) [引用日期].获取和访问路径（</w:t>
      </w:r>
      <w:r>
        <w:rPr>
          <w:rFonts w:hint="eastAsia" w:asciiTheme="minorEastAsia" w:hAnsiTheme="minorEastAsia" w:eastAsiaTheme="minorEastAsia"/>
          <w:sz w:val="18"/>
          <w:szCs w:val="18"/>
        </w:rPr>
        <w:t>如</w:t>
      </w:r>
      <w:r>
        <w:rPr>
          <w:rFonts w:asciiTheme="minorEastAsia" w:hAnsiTheme="minorEastAsia" w:eastAsiaTheme="minorEastAsia"/>
          <w:sz w:val="18"/>
          <w:szCs w:val="18"/>
        </w:rPr>
        <w:t>http://www.www.arocmag.com）</w:t>
      </w:r>
      <w:r>
        <w:rPr>
          <w:rFonts w:hint="eastAsia" w:asciiTheme="minorEastAsia" w:hAnsiTheme="minorEastAsia" w:eastAsiaTheme="minorEastAsia"/>
          <w:sz w:val="18"/>
          <w:szCs w:val="18"/>
        </w:rPr>
        <w:t>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="Times New Roman" w:hAnsi="Times New Roman" w:cs="Times New Roman" w:eastAsiaTheme="minorEastAsia"/>
          <w:sz w:val="18"/>
          <w:szCs w:val="18"/>
        </w:rPr>
        <w:t xml:space="preserve">W3C.Web Service Choreography Interface(WSCI)(Version1.0)[EB/OL].www.w3.org/TR/wsci. 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sz w:val="18"/>
          <w:szCs w:val="18"/>
        </w:rPr>
        <w:t>[9]</w:t>
      </w:r>
      <w:r>
        <w:rPr>
          <w:rFonts w:asciiTheme="minorEastAsia" w:hAnsiTheme="minorEastAsia" w:eastAsiaTheme="minorEastAsia"/>
          <w:sz w:val="18"/>
          <w:szCs w:val="18"/>
        </w:rPr>
        <w:t>专利所有者.专利题名：专利国别，专利号［P］.公告日期.获取和访问路径.</w:t>
      </w:r>
    </w:p>
    <w:p>
      <w:pPr>
        <w:jc w:val="both"/>
        <w:rPr>
          <w:rFonts w:asciiTheme="minorEastAsia" w:hAnsiTheme="minorEastAsia" w:eastAsiaTheme="minorEastAsia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FF0000"/>
          <w:sz w:val="18"/>
          <w:szCs w:val="18"/>
        </w:rPr>
        <w:t>例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姜锡洲. 一种温热外敷药制备方案</w:t>
      </w:r>
      <w:r>
        <w:rPr>
          <w:rFonts w:hint="eastAsia" w:asciiTheme="minorEastAsia" w:hAnsiTheme="minorEastAsia" w:eastAsiaTheme="minorEastAsia"/>
          <w:sz w:val="18"/>
          <w:szCs w:val="18"/>
        </w:rPr>
        <w:t>：</w:t>
      </w:r>
      <w:r>
        <w:rPr>
          <w:rFonts w:asciiTheme="minorEastAsia" w:hAnsiTheme="minorEastAsia" w:eastAsiaTheme="minorEastAsia"/>
          <w:sz w:val="18"/>
          <w:szCs w:val="18"/>
        </w:rPr>
        <w:t>中国</w:t>
      </w:r>
      <w:r>
        <w:rPr>
          <w:rFonts w:hint="eastAsia" w:asciiTheme="minorEastAsia" w:hAnsiTheme="minorEastAsia" w:eastAsiaTheme="minorEastAsia"/>
          <w:sz w:val="18"/>
          <w:szCs w:val="18"/>
        </w:rPr>
        <w:t>，</w:t>
      </w:r>
      <w:r>
        <w:rPr>
          <w:rFonts w:asciiTheme="minorEastAsia" w:hAnsiTheme="minorEastAsia" w:eastAsiaTheme="minorEastAsia"/>
          <w:sz w:val="18"/>
          <w:szCs w:val="18"/>
        </w:rPr>
        <w:t xml:space="preserve"> 881056073[P].1989-07-26</w:t>
      </w:r>
      <w:r>
        <w:rPr>
          <w:rFonts w:hint="eastAsia" w:asciiTheme="minorEastAsia" w:hAnsiTheme="minorEastAsia" w:eastAsiaTheme="minorEastAsia"/>
          <w:sz w:val="18"/>
          <w:szCs w:val="18"/>
        </w:rPr>
        <w:t>.</w:t>
      </w:r>
    </w:p>
    <w:p>
      <w:pPr>
        <w:pStyle w:val="2"/>
        <w:rPr>
          <w:rFonts w:eastAsiaTheme="minorEastAsia"/>
          <w:sz w:val="18"/>
          <w:szCs w:val="18"/>
        </w:rPr>
      </w:pPr>
      <w:r>
        <w:rPr>
          <w:rFonts w:hAnsi="宋体"/>
          <w:color w:val="FF0000"/>
          <w:sz w:val="18"/>
          <w:szCs w:val="18"/>
        </w:rPr>
        <w:t>注：</w:t>
      </w:r>
      <w:r>
        <w:rPr>
          <w:rFonts w:hAnsi="宋体"/>
          <w:sz w:val="18"/>
          <w:szCs w:val="18"/>
        </w:rPr>
        <w:t>（</w:t>
      </w:r>
      <w:r>
        <w:rPr>
          <w:sz w:val="18"/>
          <w:szCs w:val="18"/>
        </w:rPr>
        <w:t>1</w:t>
      </w:r>
      <w:r>
        <w:rPr>
          <w:rFonts w:hAnsi="宋体"/>
          <w:sz w:val="18"/>
          <w:szCs w:val="18"/>
        </w:rPr>
        <w:t>）参考文献中个人著者采用</w:t>
      </w:r>
      <w:r>
        <w:rPr>
          <w:rFonts w:hAnsi="宋体"/>
          <w:color w:val="FF0000"/>
          <w:sz w:val="18"/>
          <w:szCs w:val="18"/>
        </w:rPr>
        <w:t>姓前名后</w:t>
      </w:r>
      <w:r>
        <w:rPr>
          <w:rFonts w:hAnsi="宋体"/>
          <w:sz w:val="18"/>
          <w:szCs w:val="18"/>
        </w:rPr>
        <w:t>的形式</w:t>
      </w:r>
      <w:r>
        <w:rPr>
          <w:rFonts w:hAnsi="宋体"/>
          <w:color w:val="FF0000"/>
          <w:sz w:val="18"/>
          <w:szCs w:val="18"/>
        </w:rPr>
        <w:t>。</w:t>
      </w:r>
      <w:r>
        <w:rPr>
          <w:rFonts w:hint="eastAsia" w:hAnsi="宋体"/>
          <w:color w:val="FF0000"/>
          <w:sz w:val="18"/>
          <w:szCs w:val="18"/>
        </w:rPr>
        <w:t>姓的每个字母均需大写</w:t>
      </w:r>
      <w:r>
        <w:rPr>
          <w:rFonts w:hAnsi="宋体"/>
          <w:sz w:val="18"/>
          <w:szCs w:val="18"/>
        </w:rPr>
        <w:t>，三人以上者，录入前三人姓名后加</w:t>
      </w:r>
      <w:r>
        <w:rPr>
          <w:rFonts w:hint="eastAsia" w:eastAsiaTheme="minorEastAsia"/>
          <w:sz w:val="18"/>
          <w:szCs w:val="18"/>
        </w:rPr>
        <w:t>“</w:t>
      </w:r>
      <w:r>
        <w:rPr>
          <w:rFonts w:hAnsi="宋体"/>
          <w:sz w:val="18"/>
          <w:szCs w:val="18"/>
        </w:rPr>
        <w:t>等</w:t>
      </w:r>
      <w:r>
        <w:rPr>
          <w:rFonts w:hint="eastAsia" w:eastAsiaTheme="minorEastAsia"/>
          <w:sz w:val="18"/>
          <w:szCs w:val="18"/>
        </w:rPr>
        <w:t>”</w:t>
      </w:r>
      <w:r>
        <w:rPr>
          <w:rFonts w:hAnsi="宋体"/>
          <w:sz w:val="18"/>
          <w:szCs w:val="18"/>
        </w:rPr>
        <w:t>，英文姓名则加</w:t>
      </w:r>
      <w:r>
        <w:rPr>
          <w:rFonts w:hint="eastAsia" w:eastAsiaTheme="minorEastAsia"/>
          <w:sz w:val="18"/>
          <w:szCs w:val="18"/>
        </w:rPr>
        <w:t>“</w:t>
      </w:r>
      <w:r>
        <w:rPr>
          <w:sz w:val="18"/>
          <w:szCs w:val="18"/>
        </w:rPr>
        <w:t>et al</w:t>
      </w:r>
      <w:r>
        <w:rPr>
          <w:rFonts w:hint="eastAsia" w:eastAsiaTheme="minorEastAsia"/>
          <w:sz w:val="18"/>
          <w:szCs w:val="18"/>
        </w:rPr>
        <w:t>”；</w:t>
      </w:r>
    </w:p>
    <w:p>
      <w:pPr>
        <w:pStyle w:val="2"/>
        <w:rPr>
          <w:sz w:val="18"/>
          <w:szCs w:val="18"/>
        </w:rPr>
      </w:pPr>
    </w:p>
    <w:p>
      <w:pPr>
        <w:numPr>
          <w:ins w:id="0" w:author="Unknown" w:date=""/>
        </w:numPr>
        <w:ind w:left="540" w:hanging="540" w:hangingChars="300"/>
        <w:rPr>
          <w:rFonts w:ascii="Times New Roman" w:hAnsi="宋体" w:eastAsia="宋体" w:cs="Times New Roman"/>
          <w:color w:val="FF0000"/>
          <w:sz w:val="18"/>
          <w:szCs w:val="18"/>
        </w:rPr>
      </w:pPr>
      <w:r>
        <w:rPr>
          <w:rFonts w:ascii="Times New Roman" w:hAnsi="宋体" w:eastAsia="宋体" w:cs="Times New Roman"/>
          <w:sz w:val="18"/>
          <w:szCs w:val="18"/>
        </w:rPr>
        <w:t>（</w:t>
      </w:r>
      <w:r>
        <w:rPr>
          <w:rFonts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宋体" w:eastAsia="宋体" w:cs="Times New Roman"/>
          <w:sz w:val="18"/>
          <w:szCs w:val="18"/>
        </w:rPr>
        <w:t>）</w:t>
      </w:r>
      <w:r>
        <w:rPr>
          <w:rFonts w:ascii="Times New Roman" w:hAnsi="宋体" w:eastAsia="宋体" w:cs="Times New Roman"/>
          <w:color w:val="FF0000"/>
          <w:sz w:val="18"/>
          <w:szCs w:val="18"/>
        </w:rPr>
        <w:t>参考文献中若有中文文献，请在相应英文翻译后附上中文文献</w:t>
      </w:r>
      <w:r>
        <w:rPr>
          <w:rFonts w:hint="eastAsia" w:ascii="Times New Roman" w:hAnsi="宋体" w:eastAsia="宋体" w:cs="Times New Roman"/>
          <w:color w:val="FF0000"/>
          <w:sz w:val="18"/>
          <w:szCs w:val="18"/>
        </w:rPr>
        <w:t>。</w:t>
      </w:r>
    </w:p>
    <w:p>
      <w:pPr>
        <w:ind w:left="540" w:hanging="540" w:hangingChars="300"/>
        <w:rPr>
          <w:rFonts w:hint="eastAsia" w:ascii="Times New Roman" w:hAnsi="宋体" w:eastAsia="宋体" w:cs="Times New Roman"/>
          <w:sz w:val="18"/>
          <w:szCs w:val="18"/>
        </w:rPr>
      </w:pPr>
      <w:r>
        <w:rPr>
          <w:rFonts w:hint="eastAsia" w:ascii="Times New Roman" w:cs="Times New Roman" w:hAnsiTheme="minorEastAsia" w:eastAsiaTheme="minorEastAsia"/>
          <w:sz w:val="18"/>
          <w:szCs w:val="18"/>
        </w:rPr>
        <w:t>.</w:t>
      </w:r>
      <w:r>
        <w:rPr>
          <w:rFonts w:ascii="Times New Roman" w:hAnsi="宋体" w:eastAsia="宋体" w:cs="Times New Roman"/>
          <w:color w:val="FF0000"/>
          <w:sz w:val="18"/>
          <w:szCs w:val="18"/>
        </w:rPr>
        <w:t>例</w:t>
      </w:r>
      <w:r>
        <w:rPr>
          <w:rFonts w:ascii="Times New Roman" w:hAnsi="宋体" w:eastAsia="宋体" w:cs="Times New Roman"/>
          <w:sz w:val="18"/>
          <w:szCs w:val="18"/>
        </w:rPr>
        <w:t>：</w:t>
      </w:r>
    </w:p>
    <w:p>
      <w:pPr>
        <w:ind w:left="540" w:hanging="540" w:hangingChars="300"/>
        <w:jc w:val="both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/>
          <w:sz w:val="18"/>
          <w:szCs w:val="18"/>
        </w:rPr>
        <w:t>[11] LIDong</w:t>
      </w:r>
      <w:r>
        <w:rPr>
          <w:rFonts w:ascii="Times New Roman" w:hAnsi="Times New Roman"/>
          <w:sz w:val="18"/>
          <w:szCs w:val="18"/>
        </w:rPr>
        <w:t xml:space="preserve">, </w:t>
      </w:r>
      <w:r>
        <w:rPr>
          <w:rFonts w:hint="eastAsia" w:ascii="Times New Roman" w:hAnsi="Times New Roman"/>
          <w:sz w:val="18"/>
          <w:szCs w:val="18"/>
        </w:rPr>
        <w:t>XUZhi-ming</w:t>
      </w:r>
      <w:r>
        <w:rPr>
          <w:rFonts w:ascii="Times New Roman" w:hAnsi="Times New Roman" w:eastAsia="宋体" w:cs="Times New Roman"/>
          <w:sz w:val="18"/>
          <w:szCs w:val="18"/>
        </w:rPr>
        <w:t xml:space="preserve">, </w:t>
      </w:r>
      <w:r>
        <w:rPr>
          <w:rFonts w:hint="eastAsia" w:ascii="Times New Roman" w:hAnsi="Times New Roman"/>
          <w:sz w:val="18"/>
          <w:szCs w:val="18"/>
        </w:rPr>
        <w:t>LI Sheng</w:t>
      </w:r>
      <w:r>
        <w:rPr>
          <w:rFonts w:ascii="Times New Roman" w:hAnsi="Times New Roman" w:eastAsia="宋体" w:cs="Times New Roman"/>
          <w:sz w:val="18"/>
          <w:szCs w:val="18"/>
        </w:rPr>
        <w:t xml:space="preserve">, et al. </w:t>
      </w:r>
      <w:r>
        <w:rPr>
          <w:rFonts w:hint="eastAsia" w:ascii="Times New Roman" w:hAnsi="Times New Roman" w:eastAsia="宋体" w:cs="Times New Roman"/>
          <w:sz w:val="18"/>
          <w:szCs w:val="18"/>
        </w:rPr>
        <w:t>A survey on information diffusion in online social networks</w:t>
      </w:r>
      <w:r>
        <w:rPr>
          <w:rFonts w:ascii="Times New Roman" w:hAnsi="Times New Roman" w:eastAsia="宋体" w:cs="Times New Roman"/>
          <w:sz w:val="18"/>
          <w:szCs w:val="18"/>
        </w:rPr>
        <w:t xml:space="preserve"> [J]. </w:t>
      </w:r>
      <w:r>
        <w:rPr>
          <w:rFonts w:hint="eastAsia" w:ascii="Times New Roman" w:hAnsi="Times New Roman" w:eastAsia="宋体" w:cs="Times New Roman"/>
          <w:sz w:val="18"/>
          <w:szCs w:val="18"/>
        </w:rPr>
        <w:t>Chinese Journal of Computers</w:t>
      </w:r>
      <w:r>
        <w:rPr>
          <w:rFonts w:ascii="Times New Roman" w:hAnsi="Times New Roman" w:eastAsia="宋体" w:cs="Times New Roman"/>
          <w:sz w:val="18"/>
          <w:szCs w:val="18"/>
        </w:rPr>
        <w:t>, 201</w:t>
      </w:r>
      <w:r>
        <w:rPr>
          <w:rFonts w:hint="eastAsia" w:ascii="Times New Roman" w:hAnsi="Times New Roman" w:eastAsia="宋体" w:cs="Times New Roman"/>
          <w:sz w:val="18"/>
          <w:szCs w:val="18"/>
        </w:rPr>
        <w:t>4</w:t>
      </w:r>
      <w:r>
        <w:rPr>
          <w:rFonts w:ascii="Times New Roman" w:hAnsi="Times New Roman" w:eastAsia="宋体" w:cs="Times New Roman"/>
          <w:sz w:val="18"/>
          <w:szCs w:val="18"/>
        </w:rPr>
        <w:t xml:space="preserve">, </w:t>
      </w:r>
      <w:r>
        <w:rPr>
          <w:rFonts w:hint="eastAsia" w:ascii="Times New Roman" w:hAnsi="Times New Roman" w:eastAsia="宋体" w:cs="Times New Roman"/>
          <w:sz w:val="18"/>
          <w:szCs w:val="18"/>
        </w:rPr>
        <w:t>37</w:t>
      </w:r>
      <w:r>
        <w:rPr>
          <w:rFonts w:ascii="Times New Roman" w:hAnsi="Times New Roman" w:eastAsia="宋体" w:cs="Times New Roman"/>
          <w:sz w:val="18"/>
          <w:szCs w:val="18"/>
        </w:rPr>
        <w:t>(</w:t>
      </w:r>
      <w:r>
        <w:rPr>
          <w:rFonts w:hint="eastAsia" w:ascii="Times New Roman" w:hAnsi="Times New Roman" w:eastAsia="宋体" w:cs="Times New Roman"/>
          <w:sz w:val="18"/>
          <w:szCs w:val="18"/>
        </w:rPr>
        <w:t>1</w:t>
      </w:r>
      <w:r>
        <w:rPr>
          <w:rFonts w:ascii="Times New Roman" w:hAnsi="Times New Roman" w:eastAsia="宋体" w:cs="Times New Roman"/>
          <w:sz w:val="18"/>
          <w:szCs w:val="18"/>
        </w:rPr>
        <w:t>):18</w:t>
      </w:r>
      <w:r>
        <w:rPr>
          <w:rFonts w:hint="eastAsia" w:ascii="Times New Roman" w:hAnsi="Times New Roman" w:eastAsia="宋体" w:cs="Times New Roman"/>
          <w:sz w:val="18"/>
          <w:szCs w:val="18"/>
        </w:rPr>
        <w:t>9</w:t>
      </w:r>
      <w:r>
        <w:rPr>
          <w:rFonts w:ascii="Times New Roman" w:hAnsi="Times New Roman" w:eastAsia="宋体" w:cs="Times New Roman"/>
          <w:sz w:val="18"/>
          <w:szCs w:val="18"/>
        </w:rPr>
        <w:t>-</w:t>
      </w:r>
      <w:r>
        <w:rPr>
          <w:rFonts w:hint="eastAsia" w:ascii="Times New Roman" w:hAnsi="Times New Roman" w:eastAsia="宋体" w:cs="Times New Roman"/>
          <w:sz w:val="18"/>
          <w:szCs w:val="18"/>
        </w:rPr>
        <w:t>206 .</w:t>
      </w:r>
      <w:r>
        <w:rPr>
          <w:rFonts w:ascii="Times New Roman" w:hAnsi="Times New Roman" w:eastAsia="宋体" w:cs="Times New Roman"/>
          <w:sz w:val="18"/>
          <w:szCs w:val="18"/>
        </w:rPr>
        <w:t>(in Chinese)</w:t>
      </w:r>
    </w:p>
    <w:p>
      <w:pPr>
        <w:rPr>
          <w:rFonts w:cs="Times New Roman" w:asciiTheme="minorEastAsia" w:hAnsiTheme="minorEastAsia" w:eastAsiaTheme="minorEastAsia"/>
          <w:sz w:val="18"/>
          <w:szCs w:val="18"/>
          <w:shd w:val="clear" w:color="auto" w:fill="FFFFFF"/>
        </w:rPr>
      </w:pPr>
      <w:r>
        <w:rPr>
          <w:rFonts w:cs="Times New Roman" w:asciiTheme="minorEastAsia" w:hAnsiTheme="minorEastAsia" w:eastAsiaTheme="minorEastAsia"/>
          <w:sz w:val="18"/>
          <w:szCs w:val="18"/>
          <w:shd w:val="clear" w:color="auto" w:fill="FFFFFF"/>
        </w:rPr>
        <w:t>李栋, 徐志明, 李生, 等. 在线社会网络中信息扩散[J]. 计算机学报, 2014, 37(1): 189-206</w:t>
      </w:r>
      <w:r>
        <w:rPr>
          <w:rFonts w:hint="eastAsia" w:cs="Times New Roman" w:asciiTheme="minorEastAsia" w:hAnsiTheme="minorEastAsia" w:eastAsiaTheme="minorEastAsia"/>
          <w:sz w:val="18"/>
          <w:szCs w:val="18"/>
          <w:shd w:val="clear" w:color="auto" w:fill="FFFFFF"/>
        </w:rPr>
        <w:t>.</w:t>
      </w:r>
    </w:p>
    <w:p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>
      <w:pPr>
        <w:rPr>
          <w:rFonts w:asciiTheme="minorEastAsia" w:hAnsiTheme="minorEastAsia" w:eastAsiaTheme="minorEastAsia"/>
          <w:color w:val="FF0000"/>
        </w:rPr>
      </w:pPr>
      <w:r>
        <w:rPr>
          <w:rFonts w:hint="eastAsia" w:asciiTheme="minorEastAsia" w:hAnsiTheme="minorEastAsia" w:eastAsiaTheme="minorEastAsia"/>
          <w:color w:val="FF0000"/>
        </w:rPr>
        <w:t>请在文末添加作者的联系电话和邮箱！</w:t>
      </w:r>
    </w:p>
    <w:p>
      <w:pPr>
        <w:rPr>
          <w:rFonts w:ascii="Times New Roman" w:hAnsi="Times New Roman" w:eastAsia="宋体" w:cs="Times New Roman"/>
          <w:sz w:val="18"/>
          <w:szCs w:val="18"/>
        </w:rPr>
      </w:pPr>
    </w:p>
    <w:p>
      <w:pPr>
        <w:pStyle w:val="15"/>
        <w:ind w:hangingChars="44"/>
        <w:rPr>
          <w:color w:val="FF0000"/>
          <w:sz w:val="15"/>
          <w:szCs w:val="15"/>
          <w:bdr w:val="single" w:color="FF0000" w:sz="4" w:space="0"/>
        </w:rPr>
      </w:pPr>
    </w:p>
    <w:sectPr>
      <w:type w:val="continuous"/>
      <w:pgSz w:w="11906" w:h="16838"/>
      <w:pgMar w:top="1440" w:right="1800" w:bottom="1440" w:left="1800" w:header="708" w:footer="708" w:gutter="0"/>
      <w:cols w:space="708" w:num="2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zh-CN"/>
      </w:rPr>
      <w:t>[键入文字]</w:t>
    </w:r>
  </w:p>
  <w:p>
    <w:pPr>
      <w:pStyle w:val="5"/>
      <w:rPr>
        <w:rFonts w:ascii="Times New Roman" w:hAnsi="Times New Roman" w:eastAsia="仿宋" w:cs="Times New Roman"/>
        <w:sz w:val="15"/>
        <w:szCs w:val="15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0"/>
      <w:rPr>
        <w:rFonts w:asciiTheme="minorEastAsia" w:hAnsiTheme="minorEastAsia" w:eastAsiaTheme="minorEastAsia"/>
      </w:rPr>
    </w:pPr>
    <w:r>
      <w:rPr>
        <w:rFonts w:hint="eastAsia" w:asciiTheme="minorEastAsia" w:hAnsiTheme="minorEastAsia" w:eastAsiaTheme="minorEastAsia"/>
      </w:rPr>
      <w:t>到稿日期：    返修日期：</w:t>
    </w:r>
  </w:p>
  <w:p>
    <w:pPr>
      <w:pStyle w:val="5"/>
      <w:spacing w:after="0"/>
      <w:rPr>
        <w:rFonts w:asciiTheme="minorEastAsia" w:hAnsiTheme="minorEastAsia" w:eastAsiaTheme="minorEastAsia"/>
      </w:rPr>
    </w:pPr>
    <w:r>
      <w:rPr>
        <w:rFonts w:hint="eastAsia" w:asciiTheme="minorEastAsia" w:hAnsiTheme="minorEastAsia" w:eastAsiaTheme="minorEastAsia"/>
      </w:rPr>
      <w:t>本文受xx基金资助。</w:t>
    </w:r>
  </w:p>
  <w:p>
    <w:pPr>
      <w:pStyle w:val="5"/>
      <w:spacing w:after="0"/>
      <w:rPr>
        <w:rFonts w:asciiTheme="minorEastAsia" w:hAnsiTheme="minorEastAsia" w:eastAsiaTheme="minorEastAsia"/>
      </w:rPr>
    </w:pPr>
    <w:r>
      <w:rPr>
        <w:rFonts w:hint="eastAsia" w:asciiTheme="minorEastAsia" w:hAnsiTheme="minorEastAsia" w:eastAsiaTheme="minorEastAsia"/>
      </w:rPr>
      <w:t>作者名（出身年-）,性别，学历，职称，主要研究方向为xx, E-mail: xx(通信作者)。若是CCF会员，请注明。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after="0"/>
      <w:ind w:firstLine="240" w:firstLineChars="100"/>
      <w:rPr>
        <w:rFonts w:ascii="Times New Roman" w:hAnsi="Times New Roman" w:eastAsia="仿宋" w:cs="Times New Roman"/>
        <w:sz w:val="24"/>
        <w:szCs w:val="24"/>
      </w:rPr>
    </w:pPr>
    <w:r>
      <w:rPr>
        <w:rFonts w:hint="eastAsia" w:ascii="Times New Roman" w:hAnsi="仿宋" w:eastAsia="仿宋" w:cs="Times New Roman"/>
        <w:sz w:val="24"/>
        <w:szCs w:val="24"/>
      </w:rPr>
      <w:t>（奇数页）第一作者姓名等：文章名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仿宋" w:hAnsi="仿宋" w:eastAsia="仿宋"/>
        <w:sz w:val="24"/>
        <w:szCs w:val="24"/>
      </w:rPr>
    </w:pPr>
    <w:r>
      <w:rPr>
        <w:rFonts w:hint="eastAsia" w:ascii="仿宋" w:hAnsi="仿宋" w:eastAsia="仿宋"/>
        <w:sz w:val="24"/>
        <w:szCs w:val="24"/>
      </w:rPr>
      <w:t>（偶数页）计 算 机 科 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after="0"/>
      <w:jc w:val="center"/>
      <w:rPr>
        <w:rFonts w:ascii="Times New Roman" w:hAnsi="Times New Roman" w:eastAsia="仿宋" w:cs="Times New Roman"/>
        <w:sz w:val="24"/>
        <w:szCs w:val="24"/>
      </w:rPr>
    </w:pPr>
    <w:r>
      <w:rPr>
        <w:rFonts w:ascii="Times New Roman" w:hAnsi="仿宋" w:eastAsia="仿宋" w:cs="Times New Roman"/>
        <w:sz w:val="24"/>
        <w:szCs w:val="24"/>
      </w:rPr>
      <w:t>第</w:t>
    </w:r>
    <w:r>
      <w:rPr>
        <w:rFonts w:hint="eastAsia" w:ascii="Times New Roman" w:hAnsi="Times New Roman" w:eastAsia="仿宋" w:cs="Times New Roman"/>
        <w:sz w:val="24"/>
        <w:szCs w:val="24"/>
      </w:rPr>
      <w:t>xx</w:t>
    </w:r>
    <w:r>
      <w:rPr>
        <w:rFonts w:ascii="Times New Roman" w:hAnsi="仿宋" w:eastAsia="仿宋" w:cs="Times New Roman"/>
        <w:sz w:val="24"/>
        <w:szCs w:val="24"/>
      </w:rPr>
      <w:t>卷第</w:t>
    </w:r>
    <w:r>
      <w:rPr>
        <w:rFonts w:hint="eastAsia" w:ascii="Times New Roman" w:hAnsi="Times New Roman" w:eastAsia="仿宋" w:cs="Times New Roman"/>
        <w:sz w:val="24"/>
        <w:szCs w:val="24"/>
      </w:rPr>
      <w:t>xx</w:t>
    </w:r>
    <w:r>
      <w:rPr>
        <w:rFonts w:ascii="Times New Roman" w:hAnsi="仿宋" w:eastAsia="仿宋" w:cs="Times New Roman"/>
        <w:sz w:val="24"/>
        <w:szCs w:val="24"/>
      </w:rPr>
      <w:t>期</w:t>
    </w:r>
    <w:r>
      <w:rPr>
        <w:rFonts w:hint="eastAsia" w:ascii="Times New Roman" w:hAnsi="仿宋" w:eastAsia="仿宋" w:cs="Times New Roman"/>
        <w:sz w:val="24"/>
        <w:szCs w:val="24"/>
        <w:lang w:val="en-US" w:eastAsia="zh-CN"/>
      </w:rPr>
      <w:t xml:space="preserve">                            </w:t>
    </w:r>
    <w:r>
      <w:rPr>
        <w:rFonts w:ascii="Times New Roman" w:hAnsi="仿宋" w:eastAsia="仿宋" w:cs="Times New Roman"/>
        <w:sz w:val="24"/>
        <w:szCs w:val="24"/>
      </w:rPr>
      <w:t>计算机科学</w:t>
    </w:r>
    <w:r>
      <w:rPr>
        <w:rFonts w:hint="eastAsia" w:ascii="Times New Roman" w:hAnsi="仿宋" w:eastAsia="仿宋" w:cs="Times New Roman"/>
        <w:sz w:val="24"/>
        <w:szCs w:val="24"/>
        <w:lang w:val="en-US" w:eastAsia="zh-CN"/>
      </w:rPr>
      <w:t xml:space="preserve">                                       </w:t>
    </w:r>
    <w:r>
      <w:rPr>
        <w:rFonts w:ascii="Times New Roman" w:hAnsi="Times New Roman" w:eastAsia="仿宋" w:cs="Times New Roman"/>
        <w:sz w:val="24"/>
        <w:szCs w:val="24"/>
      </w:rPr>
      <w:t>Vol.</w:t>
    </w:r>
    <w:r>
      <w:rPr>
        <w:rFonts w:hint="eastAsia" w:ascii="Times New Roman" w:hAnsi="Times New Roman" w:eastAsia="仿宋" w:cs="Times New Roman"/>
        <w:sz w:val="24"/>
        <w:szCs w:val="24"/>
      </w:rPr>
      <w:t xml:space="preserve">xx </w:t>
    </w:r>
    <w:r>
      <w:rPr>
        <w:rFonts w:ascii="Times New Roman" w:hAnsi="Times New Roman" w:eastAsia="仿宋" w:cs="Times New Roman"/>
        <w:sz w:val="24"/>
        <w:szCs w:val="24"/>
      </w:rPr>
      <w:t xml:space="preserve"> No.</w:t>
    </w:r>
    <w:r>
      <w:rPr>
        <w:rFonts w:hint="eastAsia" w:ascii="Times New Roman" w:hAnsi="Times New Roman" w:eastAsia="仿宋" w:cs="Times New Roman"/>
        <w:sz w:val="24"/>
        <w:szCs w:val="24"/>
      </w:rPr>
      <w:t>xx</w:t>
    </w:r>
  </w:p>
  <w:p>
    <w:pPr>
      <w:pStyle w:val="6"/>
      <w:spacing w:after="0"/>
      <w:ind w:firstLine="360" w:firstLineChars="150"/>
      <w:jc w:val="left"/>
      <w:rPr>
        <w:rFonts w:ascii="Times New Roman" w:hAnsi="Times New Roman" w:eastAsia="仿宋" w:cs="Times New Roman"/>
        <w:sz w:val="24"/>
        <w:szCs w:val="24"/>
      </w:rPr>
    </w:pPr>
    <w:r>
      <w:rPr>
        <w:rFonts w:hint="eastAsia" w:ascii="Times New Roman" w:hAnsi="Times New Roman" w:eastAsia="仿宋" w:cs="Times New Roman"/>
        <w:sz w:val="24"/>
        <w:szCs w:val="24"/>
      </w:rPr>
      <w:t>xx</w:t>
    </w:r>
    <w:r>
      <w:rPr>
        <w:rFonts w:ascii="Times New Roman" w:hAnsi="仿宋" w:eastAsia="仿宋" w:cs="Times New Roman"/>
        <w:sz w:val="24"/>
        <w:szCs w:val="24"/>
      </w:rPr>
      <w:t>年</w:t>
    </w:r>
    <w:r>
      <w:rPr>
        <w:rFonts w:hint="eastAsia" w:ascii="Times New Roman" w:hAnsi="Times New Roman" w:eastAsia="仿宋" w:cs="Times New Roman"/>
        <w:sz w:val="24"/>
        <w:szCs w:val="24"/>
      </w:rPr>
      <w:t>xx</w:t>
    </w:r>
    <w:r>
      <w:rPr>
        <w:rFonts w:ascii="Times New Roman" w:hAnsi="仿宋" w:eastAsia="仿宋" w:cs="Times New Roman"/>
        <w:sz w:val="24"/>
        <w:szCs w:val="24"/>
      </w:rPr>
      <w:t>月</w:t>
    </w:r>
    <w:r>
      <w:rPr>
        <w:rFonts w:hint="eastAsia" w:ascii="Times New Roman" w:hAnsi="仿宋" w:eastAsia="仿宋" w:cs="Times New Roman"/>
        <w:sz w:val="24"/>
        <w:szCs w:val="24"/>
        <w:lang w:val="en-US" w:eastAsia="zh-CN"/>
      </w:rPr>
      <w:t xml:space="preserve">                       </w:t>
    </w:r>
    <w:r>
      <w:rPr>
        <w:rFonts w:ascii="Times New Roman" w:hAnsi="Times New Roman" w:eastAsia="仿宋" w:cs="Times New Roman"/>
        <w:sz w:val="24"/>
        <w:szCs w:val="24"/>
      </w:rPr>
      <w:t xml:space="preserve"> COMPUTER SCIENCE                 </w:t>
    </w:r>
    <w:r>
      <w:rPr>
        <w:rFonts w:hint="eastAsia" w:ascii="Times New Roman" w:hAnsi="Times New Roman" w:eastAsia="仿宋" w:cs="Times New Roman"/>
        <w:sz w:val="24"/>
        <w:szCs w:val="24"/>
      </w:rPr>
      <w:t xml:space="preserve">              </w:t>
    </w:r>
    <w:r>
      <w:rPr>
        <w:rFonts w:hint="eastAsia" w:ascii="Times New Roman" w:hAnsi="Times New Roman" w:eastAsia="仿宋" w:cs="Times New Roman"/>
        <w:sz w:val="24"/>
        <w:szCs w:val="24"/>
        <w:lang w:val="en-US" w:eastAsia="zh-CN"/>
      </w:rPr>
      <w:t xml:space="preserve">   </w:t>
    </w:r>
    <w:r>
      <w:rPr>
        <w:rFonts w:hint="eastAsia" w:ascii="Times New Roman" w:hAnsi="Times New Roman" w:eastAsia="仿宋" w:cs="Times New Roman"/>
        <w:sz w:val="24"/>
        <w:szCs w:val="24"/>
      </w:rPr>
      <w:t xml:space="preserve"> xx</w:t>
    </w:r>
    <w:r>
      <w:rPr>
        <w:rFonts w:ascii="Times New Roman" w:hAnsi="Times New Roman" w:eastAsia="仿宋" w:cs="Times New Roman"/>
        <w:sz w:val="24"/>
        <w:szCs w:val="24"/>
      </w:rPr>
      <w:t>.</w:t>
    </w:r>
    <w:r>
      <w:rPr>
        <w:rFonts w:hint="eastAsia" w:ascii="Times New Roman" w:hAnsi="Times New Roman" w:eastAsia="仿宋" w:cs="Times New Roman"/>
        <w:sz w:val="24"/>
        <w:szCs w:val="24"/>
      </w:rPr>
      <w:t xml:space="preserve"> xx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925C5"/>
    <w:multiLevelType w:val="multilevel"/>
    <w:tmpl w:val="4E8925C5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720"/>
  <w:evenAndOddHeaders w:val="1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65F87"/>
    <w:rsid w:val="0007521F"/>
    <w:rsid w:val="000A59B1"/>
    <w:rsid w:val="001127F6"/>
    <w:rsid w:val="00133034"/>
    <w:rsid w:val="00145238"/>
    <w:rsid w:val="00146AB7"/>
    <w:rsid w:val="001611D8"/>
    <w:rsid w:val="00170945"/>
    <w:rsid w:val="00175F84"/>
    <w:rsid w:val="001B7B77"/>
    <w:rsid w:val="0022631A"/>
    <w:rsid w:val="002D1CAD"/>
    <w:rsid w:val="002E64DA"/>
    <w:rsid w:val="00314D29"/>
    <w:rsid w:val="00323B43"/>
    <w:rsid w:val="0035118C"/>
    <w:rsid w:val="00353E80"/>
    <w:rsid w:val="00355DB1"/>
    <w:rsid w:val="003D37D8"/>
    <w:rsid w:val="003E56A3"/>
    <w:rsid w:val="003E5DEA"/>
    <w:rsid w:val="00423B48"/>
    <w:rsid w:val="00426133"/>
    <w:rsid w:val="004358AB"/>
    <w:rsid w:val="004A70F7"/>
    <w:rsid w:val="004C3DF4"/>
    <w:rsid w:val="004F0AF9"/>
    <w:rsid w:val="00517707"/>
    <w:rsid w:val="005255E5"/>
    <w:rsid w:val="005B0ECC"/>
    <w:rsid w:val="005F3802"/>
    <w:rsid w:val="00693E85"/>
    <w:rsid w:val="00697CD8"/>
    <w:rsid w:val="00697E45"/>
    <w:rsid w:val="006A5F12"/>
    <w:rsid w:val="00745A61"/>
    <w:rsid w:val="00746742"/>
    <w:rsid w:val="00746FC4"/>
    <w:rsid w:val="0075297D"/>
    <w:rsid w:val="00755B1D"/>
    <w:rsid w:val="0078600A"/>
    <w:rsid w:val="007B19A1"/>
    <w:rsid w:val="007F6C9F"/>
    <w:rsid w:val="00846B1B"/>
    <w:rsid w:val="008A3CA0"/>
    <w:rsid w:val="008B2DBD"/>
    <w:rsid w:val="008B7726"/>
    <w:rsid w:val="008B776A"/>
    <w:rsid w:val="008F2195"/>
    <w:rsid w:val="008F42D8"/>
    <w:rsid w:val="00935DB1"/>
    <w:rsid w:val="009569A3"/>
    <w:rsid w:val="009710C4"/>
    <w:rsid w:val="00A05569"/>
    <w:rsid w:val="00A13D49"/>
    <w:rsid w:val="00A175A0"/>
    <w:rsid w:val="00A200A8"/>
    <w:rsid w:val="00A242BB"/>
    <w:rsid w:val="00A27DFA"/>
    <w:rsid w:val="00A30793"/>
    <w:rsid w:val="00A3289B"/>
    <w:rsid w:val="00A37B7D"/>
    <w:rsid w:val="00A40CBC"/>
    <w:rsid w:val="00A56BBC"/>
    <w:rsid w:val="00A815FC"/>
    <w:rsid w:val="00A85C65"/>
    <w:rsid w:val="00A86094"/>
    <w:rsid w:val="00AA4B32"/>
    <w:rsid w:val="00AC4A0C"/>
    <w:rsid w:val="00AF5C53"/>
    <w:rsid w:val="00B10DB9"/>
    <w:rsid w:val="00B37295"/>
    <w:rsid w:val="00B5088D"/>
    <w:rsid w:val="00B77B69"/>
    <w:rsid w:val="00BB777A"/>
    <w:rsid w:val="00BC5279"/>
    <w:rsid w:val="00C13FD2"/>
    <w:rsid w:val="00C61EA8"/>
    <w:rsid w:val="00CE1B09"/>
    <w:rsid w:val="00D31D50"/>
    <w:rsid w:val="00D62134"/>
    <w:rsid w:val="00DB53F9"/>
    <w:rsid w:val="00DE25C1"/>
    <w:rsid w:val="00E15199"/>
    <w:rsid w:val="00E26DEA"/>
    <w:rsid w:val="00EC28D2"/>
    <w:rsid w:val="00F60B7E"/>
    <w:rsid w:val="00F746D8"/>
    <w:rsid w:val="00F9124B"/>
    <w:rsid w:val="025224ED"/>
    <w:rsid w:val="15F2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qFormat/>
    <w:uiPriority w:val="0"/>
    <w:pPr>
      <w:widowControl w:val="0"/>
      <w:adjustRightInd/>
      <w:snapToGrid/>
      <w:spacing w:after="0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Body Text"/>
    <w:basedOn w:val="1"/>
    <w:link w:val="16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4">
    <w:name w:val="Balloon Text"/>
    <w:basedOn w:val="1"/>
    <w:link w:val="13"/>
    <w:unhideWhenUsed/>
    <w:qFormat/>
    <w:uiPriority w:val="99"/>
    <w:pPr>
      <w:spacing w:after="0"/>
    </w:pPr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000FF" w:themeColor="hyperlink"/>
      <w:u w:val="single"/>
    </w:rPr>
  </w:style>
  <w:style w:type="character" w:styleId="9">
    <w:name w:val="annotation reference"/>
    <w:basedOn w:val="7"/>
    <w:semiHidden/>
    <w:qFormat/>
    <w:uiPriority w:val="0"/>
    <w:rPr>
      <w:sz w:val="21"/>
      <w:szCs w:val="21"/>
    </w:rPr>
  </w:style>
  <w:style w:type="character" w:customStyle="1" w:styleId="11">
    <w:name w:val="页眉 Char"/>
    <w:basedOn w:val="7"/>
    <w:link w:val="6"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7"/>
    <w:link w:val="5"/>
    <w:qFormat/>
    <w:uiPriority w:val="99"/>
    <w:rPr>
      <w:rFonts w:ascii="Tahoma" w:hAnsi="Tahoma"/>
      <w:sz w:val="18"/>
      <w:szCs w:val="18"/>
    </w:rPr>
  </w:style>
  <w:style w:type="character" w:customStyle="1" w:styleId="13">
    <w:name w:val="批注框文本 Char"/>
    <w:basedOn w:val="7"/>
    <w:link w:val="4"/>
    <w:semiHidden/>
    <w:qFormat/>
    <w:uiPriority w:val="99"/>
    <w:rPr>
      <w:rFonts w:ascii="Tahoma" w:hAnsi="Tahoma"/>
      <w:sz w:val="18"/>
      <w:szCs w:val="18"/>
    </w:rPr>
  </w:style>
  <w:style w:type="paragraph" w:customStyle="1" w:styleId="14">
    <w:name w:val="Text of 中文参考文献"/>
    <w:basedOn w:val="1"/>
    <w:qFormat/>
    <w:uiPriority w:val="0"/>
    <w:pPr>
      <w:tabs>
        <w:tab w:val="left" w:pos="346"/>
      </w:tabs>
      <w:adjustRightInd/>
      <w:snapToGrid/>
      <w:spacing w:after="0" w:line="260" w:lineRule="exact"/>
      <w:ind w:left="258" w:hanging="258" w:hangingChars="258"/>
      <w:jc w:val="both"/>
    </w:pPr>
    <w:rPr>
      <w:rFonts w:ascii="Times New Roman" w:hAnsi="Times New Roman" w:eastAsia="宋体" w:cs="Times New Roman"/>
      <w:sz w:val="15"/>
      <w:szCs w:val="20"/>
    </w:rPr>
  </w:style>
  <w:style w:type="paragraph" w:customStyle="1" w:styleId="15">
    <w:name w:val="Depart.Correspond"/>
    <w:basedOn w:val="1"/>
    <w:qFormat/>
    <w:uiPriority w:val="0"/>
    <w:pPr>
      <w:adjustRightInd/>
      <w:snapToGrid/>
      <w:spacing w:after="0"/>
      <w:ind w:left="66" w:hanging="66" w:hangingChars="66"/>
      <w:jc w:val="both"/>
    </w:pPr>
    <w:rPr>
      <w:rFonts w:ascii="Times New Roman" w:hAnsi="Times New Roman" w:eastAsia="宋体" w:cs="Times New Roman"/>
      <w:iCs/>
      <w:sz w:val="16"/>
      <w:szCs w:val="20"/>
    </w:rPr>
  </w:style>
  <w:style w:type="character" w:customStyle="1" w:styleId="16">
    <w:name w:val="正文文本 Char"/>
    <w:basedOn w:val="7"/>
    <w:link w:val="3"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character" w:customStyle="1" w:styleId="17">
    <w:name w:val="批注文字 Char"/>
    <w:basedOn w:val="7"/>
    <w:link w:val="2"/>
    <w:semiHidden/>
    <w:uiPriority w:val="0"/>
    <w:rPr>
      <w:rFonts w:ascii="Times New Roman" w:hAnsi="Times New Roman" w:eastAsia="宋体" w:cs="Times New Roman"/>
      <w:kern w:val="2"/>
      <w:sz w:val="21"/>
      <w:szCs w:val="24"/>
    </w:rPr>
  </w:style>
  <w:style w:type="paragraph" w:customStyle="1" w:styleId="18">
    <w:name w:val="列出段落1"/>
    <w:basedOn w:val="1"/>
    <w:qFormat/>
    <w:uiPriority w:val="34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</w:rPr>
  </w:style>
  <w:style w:type="paragraph" w:customStyle="1" w:styleId="19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e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4D7D1B-751B-42CC-A51D-8CDE487450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444</Words>
  <Characters>2537</Characters>
  <Lines>21</Lines>
  <Paragraphs>5</Paragraphs>
  <TotalTime>0</TotalTime>
  <ScaleCrop>false</ScaleCrop>
  <LinksUpToDate>false</LinksUpToDate>
  <CharactersWithSpaces>2976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2017-09-08T02:16:12Z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