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04E90" w14:textId="77777777"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7777777"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77777777"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7777777"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lastRenderedPageBreak/>
        <w:t>引言</w:t>
      </w:r>
    </w:p>
    <w:p w14:paraId="30126493" w14:textId="6B18E78A" w:rsidR="00AD1AEA" w:rsidRPr="00D306DD" w:rsidDel="0015543C" w:rsidRDefault="00D31865" w:rsidP="00D306DD">
      <w:pPr>
        <w:pStyle w:val="a5"/>
        <w:ind w:firstLineChars="200" w:firstLine="360"/>
        <w:rPr>
          <w:ins w:id="0" w:author="陈若愚" w:date="2017-10-09T19:56:00Z"/>
          <w:del w:id="1" w:author="Windows 用户" w:date="2017-10-16T21:14:00Z"/>
          <w:rFonts w:ascii="宋体" w:hAnsi="宋体"/>
          <w:sz w:val="18"/>
          <w:szCs w:val="18"/>
          <w:rPrChange w:id="2" w:author="胡忠宇" w:date="2017-10-17T22:37:00Z">
            <w:rPr>
              <w:ins w:id="3" w:author="陈若愚" w:date="2017-10-09T19:56:00Z"/>
              <w:del w:id="4" w:author="Windows 用户" w:date="2017-10-16T21:14:00Z"/>
              <w:rFonts w:ascii="宋体" w:hAnsi="宋体"/>
              <w:sz w:val="18"/>
              <w:szCs w:val="18"/>
            </w:rPr>
          </w:rPrChange>
        </w:rPr>
        <w:pPrChange w:id="5" w:author="胡忠宇" w:date="2017-10-17T22:37:00Z">
          <w:pPr>
            <w:pStyle w:val="a5"/>
            <w:ind w:firstLineChars="200" w:firstLine="360"/>
          </w:pPr>
        </w:pPrChange>
      </w:pPr>
      <w:commentRangeStart w:id="6"/>
      <w:del w:id="7" w:author="Windows 用户" w:date="2017-10-16T21:14:00Z">
        <w:r w:rsidRPr="00D306DD" w:rsidDel="0015543C">
          <w:rPr>
            <w:rFonts w:ascii="宋体" w:hAnsi="宋体" w:hint="eastAsia"/>
            <w:sz w:val="18"/>
            <w:szCs w:val="18"/>
            <w:rPrChange w:id="8" w:author="胡忠宇" w:date="2017-10-17T22:37:00Z">
              <w:rPr>
                <w:rFonts w:ascii="宋体" w:hAnsi="宋体" w:hint="eastAsia"/>
                <w:sz w:val="18"/>
                <w:szCs w:val="18"/>
              </w:rPr>
            </w:rPrChange>
          </w:rPr>
          <w:delText>近年来，互联网的普及</w:delText>
        </w:r>
      </w:del>
      <w:ins w:id="9" w:author="陈若愚" w:date="2017-10-09T16:05:00Z">
        <w:del w:id="10" w:author="Windows 用户" w:date="2017-10-16T21:14:00Z">
          <w:r w:rsidR="00832E1C" w:rsidRPr="00D306DD" w:rsidDel="0015543C">
            <w:rPr>
              <w:rFonts w:ascii="宋体" w:hAnsi="宋体" w:hint="eastAsia"/>
              <w:sz w:val="18"/>
              <w:szCs w:val="18"/>
              <w:rPrChange w:id="11" w:author="胡忠宇" w:date="2017-10-17T22:37:00Z">
                <w:rPr>
                  <w:rFonts w:ascii="宋体" w:hAnsi="宋体" w:hint="eastAsia"/>
                  <w:sz w:val="18"/>
                  <w:szCs w:val="18"/>
                </w:rPr>
              </w:rPrChange>
            </w:rPr>
            <w:delText>、社交网络的发展</w:delText>
          </w:r>
        </w:del>
      </w:ins>
      <w:del w:id="12" w:author="Windows 用户" w:date="2017-10-16T21:14:00Z">
        <w:r w:rsidRPr="00D306DD" w:rsidDel="0015543C">
          <w:rPr>
            <w:rFonts w:ascii="宋体" w:hAnsi="宋体" w:hint="eastAsia"/>
            <w:sz w:val="18"/>
            <w:szCs w:val="18"/>
            <w:rPrChange w:id="13" w:author="胡忠宇" w:date="2017-10-17T22:37:00Z">
              <w:rPr>
                <w:rFonts w:ascii="宋体" w:hAnsi="宋体" w:hint="eastAsia"/>
                <w:sz w:val="18"/>
                <w:szCs w:val="18"/>
              </w:rPr>
            </w:rPrChange>
          </w:rPr>
          <w:delText>以及</w:delText>
        </w:r>
      </w:del>
      <w:ins w:id="14" w:author="陈若愚" w:date="2017-10-09T16:04:00Z">
        <w:del w:id="15" w:author="Windows 用户" w:date="2017-10-16T21:14:00Z">
          <w:r w:rsidR="007D664B" w:rsidRPr="00D306DD" w:rsidDel="0015543C">
            <w:rPr>
              <w:rFonts w:ascii="宋体" w:hAnsi="宋体" w:hint="eastAsia"/>
              <w:sz w:val="18"/>
              <w:szCs w:val="18"/>
              <w:rPrChange w:id="16" w:author="胡忠宇" w:date="2017-10-17T22:37:00Z">
                <w:rPr>
                  <w:rFonts w:ascii="宋体" w:hAnsi="宋体" w:hint="eastAsia"/>
                  <w:sz w:val="18"/>
                  <w:szCs w:val="18"/>
                </w:rPr>
              </w:rPrChange>
            </w:rPr>
            <w:delText>开源软件</w:delText>
          </w:r>
        </w:del>
      </w:ins>
      <w:ins w:id="17" w:author="陈若愚" w:date="2017-10-09T16:05:00Z">
        <w:del w:id="18" w:author="Windows 用户" w:date="2017-10-16T21:14:00Z">
          <w:r w:rsidR="00CF007E" w:rsidRPr="00D306DD" w:rsidDel="0015543C">
            <w:rPr>
              <w:rFonts w:ascii="宋体" w:hAnsi="宋体" w:hint="eastAsia"/>
              <w:sz w:val="18"/>
              <w:szCs w:val="18"/>
              <w:rPrChange w:id="19" w:author="胡忠宇" w:date="2017-10-17T22:37:00Z">
                <w:rPr>
                  <w:rFonts w:ascii="宋体" w:hAnsi="宋体" w:hint="eastAsia"/>
                  <w:sz w:val="18"/>
                  <w:szCs w:val="18"/>
                </w:rPr>
              </w:rPrChange>
            </w:rPr>
            <w:delText>的兴起</w:delText>
          </w:r>
        </w:del>
      </w:ins>
      <w:ins w:id="20" w:author="陈若愚" w:date="2017-10-09T16:04:00Z">
        <w:del w:id="21" w:author="Windows 用户" w:date="2017-10-16T21:14:00Z">
          <w:r w:rsidR="007D664B" w:rsidRPr="00D306DD" w:rsidDel="0015543C">
            <w:rPr>
              <w:rFonts w:ascii="宋体" w:hAnsi="宋体" w:hint="eastAsia"/>
              <w:sz w:val="18"/>
              <w:szCs w:val="18"/>
              <w:rPrChange w:id="22" w:author="胡忠宇" w:date="2017-10-17T22:37:00Z">
                <w:rPr>
                  <w:rFonts w:ascii="宋体" w:hAnsi="宋体" w:hint="eastAsia"/>
                  <w:sz w:val="18"/>
                  <w:szCs w:val="18"/>
                </w:rPr>
              </w:rPrChange>
            </w:rPr>
            <w:delText>使得</w:delText>
          </w:r>
        </w:del>
      </w:ins>
      <w:del w:id="23" w:author="Windows 用户" w:date="2017-10-16T21:14:00Z">
        <w:r w:rsidRPr="00D306DD" w:rsidDel="0015543C">
          <w:rPr>
            <w:rFonts w:ascii="宋体" w:hAnsi="宋体" w:hint="eastAsia"/>
            <w:sz w:val="18"/>
            <w:szCs w:val="18"/>
            <w:rPrChange w:id="24" w:author="胡忠宇" w:date="2017-10-17T22:37:00Z">
              <w:rPr>
                <w:rFonts w:ascii="宋体" w:hAnsi="宋体" w:hint="eastAsia"/>
                <w:sz w:val="18"/>
                <w:szCs w:val="18"/>
              </w:rPr>
            </w:rPrChange>
          </w:rPr>
          <w:delText>在线协作创新的</w:delText>
        </w:r>
      </w:del>
      <w:ins w:id="25" w:author="陈若愚" w:date="2017-10-09T16:04:00Z">
        <w:del w:id="26" w:author="Windows 用户" w:date="2017-10-16T21:14:00Z">
          <w:r w:rsidR="007D664B" w:rsidRPr="00D306DD" w:rsidDel="0015543C">
            <w:rPr>
              <w:rFonts w:ascii="宋体" w:hAnsi="宋体" w:hint="eastAsia"/>
              <w:sz w:val="18"/>
              <w:szCs w:val="18"/>
              <w:rPrChange w:id="27" w:author="胡忠宇" w:date="2017-10-17T22:37:00Z">
                <w:rPr>
                  <w:rFonts w:ascii="宋体" w:hAnsi="宋体" w:hint="eastAsia"/>
                  <w:sz w:val="18"/>
                  <w:szCs w:val="18"/>
                </w:rPr>
              </w:rPrChange>
            </w:rPr>
            <w:delText>研究与应用</w:delText>
          </w:r>
        </w:del>
      </w:ins>
      <w:del w:id="28" w:author="Windows 用户" w:date="2017-10-16T21:14:00Z">
        <w:r w:rsidRPr="00D306DD" w:rsidDel="0015543C">
          <w:rPr>
            <w:rFonts w:ascii="宋体" w:hAnsi="宋体" w:hint="eastAsia"/>
            <w:sz w:val="18"/>
            <w:szCs w:val="18"/>
            <w:rPrChange w:id="29" w:author="胡忠宇" w:date="2017-10-17T22:37:00Z">
              <w:rPr>
                <w:rFonts w:ascii="宋体" w:hAnsi="宋体" w:hint="eastAsia"/>
                <w:sz w:val="18"/>
                <w:szCs w:val="18"/>
              </w:rPr>
            </w:rPrChange>
          </w:rPr>
          <w:delText>发展使得开源软件的研究和开发再次成为人们关注的热点。从广泛使用的Linux操作系统，到市场占有率第一的Android</w:delText>
        </w:r>
      </w:del>
      <w:ins w:id="30" w:author="陈若愚" w:date="2017-10-09T16:06:00Z">
        <w:del w:id="31" w:author="Windows 用户" w:date="2017-10-16T21:14:00Z">
          <w:r w:rsidR="00745521" w:rsidRPr="00D306DD" w:rsidDel="0015543C">
            <w:rPr>
              <w:rFonts w:ascii="宋体" w:hAnsi="宋体" w:hint="eastAsia"/>
              <w:sz w:val="18"/>
              <w:szCs w:val="18"/>
              <w:rPrChange w:id="32" w:author="胡忠宇" w:date="2017-10-17T22:37:00Z">
                <w:rPr>
                  <w:rFonts w:ascii="宋体" w:hAnsi="宋体" w:hint="eastAsia"/>
                  <w:sz w:val="18"/>
                  <w:szCs w:val="18"/>
                </w:rPr>
              </w:rPrChange>
            </w:rPr>
            <w:delText>安卓</w:delText>
          </w:r>
        </w:del>
      </w:ins>
      <w:del w:id="33" w:author="Windows 用户" w:date="2017-10-16T21:14:00Z">
        <w:r w:rsidRPr="00D306DD" w:rsidDel="0015543C">
          <w:rPr>
            <w:rFonts w:ascii="宋体" w:hAnsi="宋体" w:hint="eastAsia"/>
            <w:sz w:val="18"/>
            <w:szCs w:val="18"/>
            <w:rPrChange w:id="34" w:author="胡忠宇" w:date="2017-10-17T22:37:00Z">
              <w:rPr>
                <w:rFonts w:ascii="宋体" w:hAnsi="宋体" w:hint="eastAsia"/>
                <w:sz w:val="18"/>
                <w:szCs w:val="18"/>
              </w:rPr>
            </w:rPrChange>
          </w:rPr>
          <w:delText>手机操作系统，再到</w:delText>
        </w:r>
      </w:del>
      <w:ins w:id="35" w:author="陈若愚" w:date="2017-10-09T16:06:00Z">
        <w:del w:id="36" w:author="Windows 用户" w:date="2017-10-16T21:14:00Z">
          <w:r w:rsidR="00745521" w:rsidRPr="00D306DD" w:rsidDel="0015543C">
            <w:rPr>
              <w:rFonts w:ascii="宋体" w:hAnsi="宋体" w:hint="eastAsia"/>
              <w:sz w:val="18"/>
              <w:szCs w:val="18"/>
              <w:rPrChange w:id="37" w:author="胡忠宇" w:date="2017-10-17T22:37:00Z">
                <w:rPr>
                  <w:rFonts w:ascii="宋体" w:hAnsi="宋体" w:hint="eastAsia"/>
                  <w:sz w:val="18"/>
                  <w:szCs w:val="18"/>
                </w:rPr>
              </w:rPrChange>
            </w:rPr>
            <w:delText>当前社会</w:delText>
          </w:r>
        </w:del>
      </w:ins>
      <w:del w:id="38" w:author="Windows 用户" w:date="2017-10-16T21:14:00Z">
        <w:r w:rsidRPr="00D306DD" w:rsidDel="0015543C">
          <w:rPr>
            <w:rFonts w:ascii="宋体" w:hAnsi="宋体" w:hint="eastAsia"/>
            <w:sz w:val="18"/>
            <w:szCs w:val="18"/>
            <w:rPrChange w:id="39" w:author="胡忠宇" w:date="2017-10-17T22:37:00Z">
              <w:rPr>
                <w:rFonts w:ascii="宋体" w:hAnsi="宋体" w:hint="eastAsia"/>
                <w:sz w:val="18"/>
                <w:szCs w:val="18"/>
              </w:rPr>
            </w:rPrChange>
          </w:rPr>
          <w:delText>热点大数据</w:delText>
        </w:r>
      </w:del>
      <w:ins w:id="40" w:author="陈若愚" w:date="2017-10-09T16:06:00Z">
        <w:del w:id="41" w:author="Windows 用户" w:date="2017-10-16T21:14:00Z">
          <w:r w:rsidR="007E7941" w:rsidRPr="00D306DD" w:rsidDel="0015543C">
            <w:rPr>
              <w:rFonts w:ascii="宋体" w:hAnsi="宋体" w:hint="eastAsia"/>
              <w:sz w:val="18"/>
              <w:szCs w:val="18"/>
              <w:rPrChange w:id="42" w:author="胡忠宇" w:date="2017-10-17T22:37:00Z">
                <w:rPr>
                  <w:rFonts w:ascii="宋体" w:hAnsi="宋体" w:hint="eastAsia"/>
                  <w:sz w:val="18"/>
                  <w:szCs w:val="18"/>
                </w:rPr>
              </w:rPrChange>
            </w:rPr>
            <w:delText>所</w:delText>
          </w:r>
        </w:del>
      </w:ins>
      <w:del w:id="43" w:author="Windows 用户" w:date="2017-10-16T21:14:00Z">
        <w:r w:rsidRPr="00D306DD" w:rsidDel="0015543C">
          <w:rPr>
            <w:rFonts w:ascii="宋体" w:hAnsi="宋体" w:hint="eastAsia"/>
            <w:sz w:val="18"/>
            <w:szCs w:val="18"/>
            <w:rPrChange w:id="44" w:author="胡忠宇" w:date="2017-10-17T22:37:00Z">
              <w:rPr>
                <w:rFonts w:ascii="宋体" w:hAnsi="宋体" w:hint="eastAsia"/>
                <w:sz w:val="18"/>
                <w:szCs w:val="18"/>
              </w:rPr>
            </w:rPrChange>
          </w:rPr>
          <w:delText>使用的Hadoop</w:delText>
        </w:r>
      </w:del>
      <w:ins w:id="45" w:author="陈若愚" w:date="2017-10-09T16:06:00Z">
        <w:del w:id="46" w:author="Windows 用户" w:date="2017-10-16T21:14:00Z">
          <w:r w:rsidR="00DB0EAC" w:rsidRPr="00D306DD" w:rsidDel="0015543C">
            <w:rPr>
              <w:rFonts w:ascii="宋体" w:hAnsi="宋体" w:hint="eastAsia"/>
              <w:sz w:val="18"/>
              <w:szCs w:val="18"/>
              <w:rPrChange w:id="47" w:author="胡忠宇" w:date="2017-10-17T22:37:00Z">
                <w:rPr>
                  <w:rFonts w:ascii="宋体" w:hAnsi="宋体" w:hint="eastAsia"/>
                  <w:sz w:val="18"/>
                  <w:szCs w:val="18"/>
                </w:rPr>
              </w:rPrChange>
            </w:rPr>
            <w:delText>、Spark等</w:delText>
          </w:r>
        </w:del>
      </w:ins>
      <w:del w:id="48" w:author="Windows 用户" w:date="2017-10-16T21:14:00Z">
        <w:r w:rsidRPr="00D306DD" w:rsidDel="0015543C">
          <w:rPr>
            <w:rFonts w:ascii="宋体" w:hAnsi="宋体" w:hint="eastAsia"/>
            <w:sz w:val="18"/>
            <w:szCs w:val="18"/>
            <w:rPrChange w:id="49" w:author="胡忠宇" w:date="2017-10-17T22:37:00Z">
              <w:rPr>
                <w:rFonts w:ascii="宋体" w:hAnsi="宋体" w:hint="eastAsia"/>
                <w:sz w:val="18"/>
                <w:szCs w:val="18"/>
              </w:rPr>
            </w:rPrChange>
          </w:rPr>
          <w:delText>分布式</w:delText>
        </w:r>
      </w:del>
      <w:ins w:id="50" w:author="陈若愚" w:date="2017-10-09T16:06:00Z">
        <w:del w:id="51" w:author="Windows 用户" w:date="2017-10-16T21:14:00Z">
          <w:r w:rsidR="00DB0EAC" w:rsidRPr="00D306DD" w:rsidDel="0015543C">
            <w:rPr>
              <w:rFonts w:ascii="宋体" w:hAnsi="宋体"/>
              <w:sz w:val="18"/>
              <w:szCs w:val="18"/>
              <w:rPrChange w:id="52" w:author="胡忠宇" w:date="2017-10-17T22:37:00Z">
                <w:rPr>
                  <w:rFonts w:ascii="宋体" w:hAnsi="宋体"/>
                  <w:sz w:val="18"/>
                  <w:szCs w:val="18"/>
                </w:rPr>
              </w:rPrChange>
            </w:rPr>
            <w:delText>计算平台</w:delText>
          </w:r>
        </w:del>
      </w:ins>
      <w:del w:id="53" w:author="Windows 用户" w:date="2017-10-16T21:14:00Z">
        <w:r w:rsidRPr="00D306DD" w:rsidDel="0015543C">
          <w:rPr>
            <w:rFonts w:ascii="宋体" w:hAnsi="宋体" w:hint="eastAsia"/>
            <w:sz w:val="18"/>
            <w:szCs w:val="18"/>
            <w:rPrChange w:id="54" w:author="胡忠宇" w:date="2017-10-17T22:37:00Z">
              <w:rPr>
                <w:rFonts w:ascii="宋体" w:hAnsi="宋体" w:hint="eastAsia"/>
                <w:sz w:val="18"/>
                <w:szCs w:val="18"/>
              </w:rPr>
            </w:rPrChange>
          </w:rPr>
          <w:delText>系统架</w:delText>
        </w:r>
        <w:r w:rsidR="001D1A59" w:rsidRPr="00D306DD" w:rsidDel="0015543C">
          <w:rPr>
            <w:rFonts w:ascii="宋体" w:hAnsi="宋体" w:hint="eastAsia"/>
            <w:sz w:val="18"/>
            <w:szCs w:val="18"/>
            <w:rPrChange w:id="55" w:author="胡忠宇" w:date="2017-10-17T22:37:00Z">
              <w:rPr>
                <w:rFonts w:ascii="宋体" w:hAnsi="宋体" w:hint="eastAsia"/>
                <w:sz w:val="18"/>
                <w:szCs w:val="18"/>
              </w:rPr>
            </w:rPrChange>
          </w:rPr>
          <w:delText>构，这些都是为我们现代化</w:delText>
        </w:r>
      </w:del>
      <w:ins w:id="56" w:author="陈若愚" w:date="2017-10-09T16:07:00Z">
        <w:del w:id="57" w:author="Windows 用户" w:date="2017-10-16T21:14:00Z">
          <w:r w:rsidR="008466D0" w:rsidRPr="00D306DD" w:rsidDel="0015543C">
            <w:rPr>
              <w:rFonts w:ascii="宋体" w:hAnsi="宋体" w:hint="eastAsia"/>
              <w:sz w:val="18"/>
              <w:szCs w:val="18"/>
              <w:rPrChange w:id="58" w:author="胡忠宇" w:date="2017-10-17T22:37:00Z">
                <w:rPr>
                  <w:rFonts w:ascii="宋体" w:hAnsi="宋体" w:hint="eastAsia"/>
                  <w:sz w:val="18"/>
                  <w:szCs w:val="18"/>
                </w:rPr>
              </w:rPrChange>
            </w:rPr>
            <w:delText>数字</w:delText>
          </w:r>
        </w:del>
      </w:ins>
      <w:del w:id="59" w:author="Windows 用户" w:date="2017-10-16T21:14:00Z">
        <w:r w:rsidR="001D1A59" w:rsidRPr="00D306DD" w:rsidDel="0015543C">
          <w:rPr>
            <w:rFonts w:ascii="宋体" w:hAnsi="宋体" w:hint="eastAsia"/>
            <w:sz w:val="18"/>
            <w:szCs w:val="18"/>
            <w:rPrChange w:id="60" w:author="胡忠宇" w:date="2017-10-17T22:37:00Z">
              <w:rPr>
                <w:rFonts w:ascii="宋体" w:hAnsi="宋体" w:hint="eastAsia"/>
                <w:sz w:val="18"/>
                <w:szCs w:val="18"/>
              </w:rPr>
            </w:rPrChange>
          </w:rPr>
          <w:delText>生活做出巨大贡献的开源软件</w:delText>
        </w:r>
      </w:del>
      <w:ins w:id="61" w:author="陈若愚" w:date="2017-10-09T16:08:00Z">
        <w:del w:id="62" w:author="Windows 用户" w:date="2017-10-16T21:14:00Z">
          <w:r w:rsidR="008466D0" w:rsidRPr="00D306DD" w:rsidDel="0015543C">
            <w:rPr>
              <w:rFonts w:ascii="宋体" w:hAnsi="宋体" w:hint="eastAsia"/>
              <w:sz w:val="18"/>
              <w:szCs w:val="18"/>
              <w:rPrChange w:id="63" w:author="胡忠宇" w:date="2017-10-17T22:37:00Z">
                <w:rPr>
                  <w:rFonts w:ascii="宋体" w:hAnsi="宋体" w:hint="eastAsia"/>
                  <w:sz w:val="18"/>
                  <w:szCs w:val="18"/>
                </w:rPr>
              </w:rPrChange>
            </w:rPr>
            <w:delText>，都采用了分布式协作的方式进行开发</w:delText>
          </w:r>
        </w:del>
      </w:ins>
      <w:del w:id="64" w:author="Windows 用户" w:date="2017-10-16T21:14:00Z">
        <w:r w:rsidR="001D1A59" w:rsidRPr="00D306DD" w:rsidDel="0015543C">
          <w:rPr>
            <w:rFonts w:ascii="宋体" w:hAnsi="宋体" w:hint="eastAsia"/>
            <w:sz w:val="18"/>
            <w:szCs w:val="18"/>
            <w:rPrChange w:id="65" w:author="胡忠宇" w:date="2017-10-17T22:37:00Z">
              <w:rPr>
                <w:rFonts w:ascii="宋体" w:hAnsi="宋体" w:hint="eastAsia"/>
                <w:sz w:val="18"/>
                <w:szCs w:val="18"/>
              </w:rPr>
            </w:rPrChange>
          </w:rPr>
          <w:delText>。</w:delText>
        </w:r>
        <w:commentRangeEnd w:id="6"/>
        <w:r w:rsidR="003F6384" w:rsidRPr="00D306DD" w:rsidDel="0015543C">
          <w:rPr>
            <w:rFonts w:ascii="宋体" w:hAnsi="宋体"/>
            <w:sz w:val="18"/>
            <w:szCs w:val="18"/>
            <w:rPrChange w:id="66" w:author="胡忠宇" w:date="2017-10-17T22:37:00Z">
              <w:rPr>
                <w:rStyle w:val="ae"/>
              </w:rPr>
            </w:rPrChange>
          </w:rPr>
          <w:commentReference w:id="6"/>
        </w:r>
      </w:del>
    </w:p>
    <w:p w14:paraId="4CA92E6C" w14:textId="13AAEC58" w:rsidR="00D31865" w:rsidRPr="00D306DD" w:rsidDel="0015543C" w:rsidRDefault="00ED560B" w:rsidP="00D306DD">
      <w:pPr>
        <w:pStyle w:val="a5"/>
        <w:ind w:firstLineChars="200" w:firstLine="360"/>
        <w:rPr>
          <w:del w:id="67" w:author="Windows 用户" w:date="2017-10-16T21:14:00Z"/>
          <w:rFonts w:ascii="宋体" w:hAnsi="宋体"/>
          <w:sz w:val="18"/>
          <w:szCs w:val="18"/>
          <w:rPrChange w:id="68" w:author="胡忠宇" w:date="2017-10-17T22:37:00Z">
            <w:rPr>
              <w:del w:id="69" w:author="Windows 用户" w:date="2017-10-16T21:14:00Z"/>
              <w:rFonts w:ascii="宋体" w:hAnsi="宋体"/>
              <w:sz w:val="18"/>
              <w:szCs w:val="18"/>
            </w:rPr>
          </w:rPrChange>
        </w:rPr>
        <w:pPrChange w:id="70" w:author="胡忠宇" w:date="2017-10-17T22:37:00Z">
          <w:pPr>
            <w:pStyle w:val="a5"/>
            <w:ind w:firstLineChars="200" w:firstLine="360"/>
          </w:pPr>
        </w:pPrChange>
      </w:pPr>
      <w:commentRangeStart w:id="71"/>
      <w:del w:id="72" w:author="Windows 用户" w:date="2017-10-16T21:14:00Z">
        <w:r w:rsidRPr="00D306DD" w:rsidDel="0015543C">
          <w:rPr>
            <w:rFonts w:ascii="宋体" w:hAnsi="宋体" w:hint="eastAsia"/>
            <w:sz w:val="18"/>
            <w:szCs w:val="18"/>
            <w:rPrChange w:id="73" w:author="胡忠宇" w:date="2017-10-17T22:37:00Z">
              <w:rPr>
                <w:rFonts w:ascii="宋体" w:hAnsi="宋体" w:hint="eastAsia"/>
                <w:sz w:val="18"/>
                <w:szCs w:val="18"/>
              </w:rPr>
            </w:rPrChange>
          </w:rPr>
          <w:delText>开源软件是源码可以被公众使用的软件。</w:delText>
        </w:r>
        <w:commentRangeEnd w:id="71"/>
        <w:r w:rsidR="003F6384" w:rsidRPr="00D306DD" w:rsidDel="0015543C">
          <w:rPr>
            <w:rFonts w:ascii="宋体" w:hAnsi="宋体"/>
            <w:sz w:val="18"/>
            <w:szCs w:val="18"/>
            <w:rPrChange w:id="74" w:author="胡忠宇" w:date="2017-10-17T22:37:00Z">
              <w:rPr>
                <w:rStyle w:val="ae"/>
              </w:rPr>
            </w:rPrChange>
          </w:rPr>
          <w:commentReference w:id="71"/>
        </w:r>
        <w:r w:rsidRPr="00D306DD" w:rsidDel="0015543C">
          <w:rPr>
            <w:rFonts w:ascii="宋体" w:hAnsi="宋体" w:hint="eastAsia"/>
            <w:sz w:val="18"/>
            <w:szCs w:val="18"/>
            <w:rPrChange w:id="76" w:author="胡忠宇" w:date="2017-10-17T22:37:00Z">
              <w:rPr>
                <w:rFonts w:ascii="宋体" w:hAnsi="宋体" w:hint="eastAsia"/>
                <w:sz w:val="18"/>
                <w:szCs w:val="18"/>
              </w:rPr>
            </w:rPrChange>
          </w:rPr>
          <w:delText>开源软件的开发工作是可以有不同地理位置、不同时区、不同肤色、不同文化背景的人一起通过互联网完成的。</w:delText>
        </w:r>
        <w:r w:rsidRPr="00D306DD" w:rsidDel="0015543C">
          <w:rPr>
            <w:rFonts w:ascii="宋体" w:hAnsi="宋体"/>
            <w:sz w:val="18"/>
            <w:szCs w:val="18"/>
            <w:rPrChange w:id="77" w:author="胡忠宇" w:date="2017-10-17T22:37:00Z">
              <w:rPr>
                <w:rFonts w:ascii="宋体" w:hAnsi="宋体"/>
                <w:sz w:val="18"/>
                <w:szCs w:val="18"/>
              </w:rPr>
            </w:rPrChange>
          </w:rPr>
          <w:delText>R</w:delText>
        </w:r>
        <w:r w:rsidRPr="00D306DD" w:rsidDel="0015543C">
          <w:rPr>
            <w:rFonts w:ascii="宋体" w:hAnsi="宋体" w:hint="eastAsia"/>
            <w:sz w:val="18"/>
            <w:szCs w:val="18"/>
            <w:rPrChange w:id="78" w:author="胡忠宇" w:date="2017-10-17T22:37:00Z">
              <w:rPr>
                <w:rFonts w:ascii="宋体" w:hAnsi="宋体" w:hint="eastAsia"/>
                <w:sz w:val="18"/>
                <w:szCs w:val="18"/>
              </w:rPr>
            </w:rPrChange>
          </w:rPr>
          <w:delText>a</w:delText>
        </w:r>
        <w:r w:rsidRPr="00D306DD" w:rsidDel="0015543C">
          <w:rPr>
            <w:rFonts w:ascii="宋体" w:hAnsi="宋体"/>
            <w:sz w:val="18"/>
            <w:szCs w:val="18"/>
            <w:rPrChange w:id="79" w:author="胡忠宇" w:date="2017-10-17T22:37:00Z">
              <w:rPr>
                <w:rFonts w:ascii="宋体" w:hAnsi="宋体"/>
                <w:sz w:val="18"/>
                <w:szCs w:val="18"/>
              </w:rPr>
            </w:rPrChange>
          </w:rPr>
          <w:delText>ymond[</w:delText>
        </w:r>
        <w:r w:rsidRPr="00D306DD" w:rsidDel="0015543C">
          <w:rPr>
            <w:rFonts w:ascii="宋体" w:hAnsi="宋体" w:hint="eastAsia"/>
            <w:sz w:val="18"/>
            <w:szCs w:val="18"/>
            <w:rPrChange w:id="80" w:author="胡忠宇" w:date="2017-10-17T22:37:00Z">
              <w:rPr>
                <w:rFonts w:ascii="宋体" w:hAnsi="宋体" w:hint="eastAsia"/>
                <w:sz w:val="18"/>
                <w:szCs w:val="18"/>
              </w:rPr>
            </w:rPrChange>
          </w:rPr>
          <w:delText>1</w:delText>
        </w:r>
        <w:r w:rsidRPr="00D306DD" w:rsidDel="0015543C">
          <w:rPr>
            <w:rFonts w:ascii="宋体" w:hAnsi="宋体"/>
            <w:sz w:val="18"/>
            <w:szCs w:val="18"/>
            <w:rPrChange w:id="81" w:author="胡忠宇" w:date="2017-10-17T22:37:00Z">
              <w:rPr>
                <w:rFonts w:ascii="宋体" w:hAnsi="宋体"/>
                <w:sz w:val="18"/>
                <w:szCs w:val="18"/>
              </w:rPr>
            </w:rPrChange>
          </w:rPr>
          <w:delText>]认为，与传统商业软件的开发相比，开源软件的开发就像是一个自由市场。</w:delText>
        </w:r>
        <w:r w:rsidRPr="00D306DD" w:rsidDel="0015543C">
          <w:rPr>
            <w:rFonts w:ascii="宋体" w:hAnsi="宋体" w:hint="eastAsia"/>
            <w:sz w:val="18"/>
            <w:szCs w:val="18"/>
            <w:rPrChange w:id="82" w:author="胡忠宇" w:date="2017-10-17T22:37:00Z">
              <w:rPr>
                <w:rFonts w:ascii="宋体" w:hAnsi="宋体" w:hint="eastAsia"/>
                <w:sz w:val="18"/>
                <w:szCs w:val="18"/>
              </w:rPr>
            </w:rPrChange>
          </w:rPr>
          <w:delText>开源软件的开发者、使用者都可以提出建议。</w:delText>
        </w:r>
        <w:r w:rsidR="001D1A59" w:rsidRPr="00D306DD" w:rsidDel="0015543C">
          <w:rPr>
            <w:rFonts w:ascii="宋体" w:hAnsi="宋体" w:hint="eastAsia"/>
            <w:sz w:val="18"/>
            <w:szCs w:val="18"/>
            <w:rPrChange w:id="83" w:author="胡忠宇" w:date="2017-10-17T22:37:00Z">
              <w:rPr>
                <w:rFonts w:ascii="宋体" w:hAnsi="宋体" w:hint="eastAsia"/>
                <w:sz w:val="18"/>
                <w:szCs w:val="18"/>
              </w:rPr>
            </w:rPrChange>
          </w:rPr>
          <w:delText>开源软件成本节约、高效稳定，不仅普通用户喜爱</w:delText>
        </w:r>
        <w:r w:rsidR="00D31865" w:rsidRPr="00D306DD" w:rsidDel="0015543C">
          <w:rPr>
            <w:rFonts w:ascii="宋体" w:hAnsi="宋体" w:hint="eastAsia"/>
            <w:sz w:val="18"/>
            <w:szCs w:val="18"/>
            <w:rPrChange w:id="84" w:author="胡忠宇" w:date="2017-10-17T22:37:00Z">
              <w:rPr>
                <w:rFonts w:ascii="宋体" w:hAnsi="宋体" w:hint="eastAsia"/>
                <w:sz w:val="18"/>
                <w:szCs w:val="18"/>
              </w:rPr>
            </w:rPrChange>
          </w:rPr>
          <w:delText>，商业软件公司和新兴互联网公司也纷纷开始尝试。</w:delText>
        </w:r>
        <w:r w:rsidRPr="00D306DD" w:rsidDel="0015543C">
          <w:rPr>
            <w:rFonts w:ascii="宋体" w:hAnsi="宋体" w:hint="eastAsia"/>
            <w:sz w:val="18"/>
            <w:szCs w:val="18"/>
            <w:rPrChange w:id="85" w:author="胡忠宇" w:date="2017-10-17T22:37:00Z">
              <w:rPr>
                <w:rFonts w:ascii="宋体" w:hAnsi="宋体" w:hint="eastAsia"/>
                <w:sz w:val="18"/>
                <w:szCs w:val="18"/>
              </w:rPr>
            </w:rPrChange>
          </w:rPr>
          <w:delText>国内的华为、阿里、联想等，在开源项目中投入了大量的资源，国外的google、ibm、英特尔等也热衷于开源研究。</w:delText>
        </w:r>
        <w:r w:rsidR="00D31865" w:rsidRPr="00D306DD" w:rsidDel="0015543C">
          <w:rPr>
            <w:rFonts w:ascii="宋体" w:hAnsi="宋体" w:hint="eastAsia"/>
            <w:sz w:val="18"/>
            <w:szCs w:val="18"/>
            <w:rPrChange w:id="86" w:author="胡忠宇" w:date="2017-10-17T22:37:00Z">
              <w:rPr>
                <w:rFonts w:ascii="宋体" w:hAnsi="宋体" w:hint="eastAsia"/>
                <w:sz w:val="18"/>
                <w:szCs w:val="18"/>
              </w:rPr>
            </w:rPrChange>
          </w:rPr>
          <w:delText>2014年底，微软开源了.net框架；2015年初google开源了c++版的mapreduce。从这些互联网巨头的动作中，开源软件的受欢迎程度可见一斑。</w:delText>
        </w:r>
      </w:del>
    </w:p>
    <w:p w14:paraId="1166C8F8" w14:textId="0371B15C" w:rsidR="00D31865" w:rsidRPr="00D306DD" w:rsidDel="0015543C" w:rsidRDefault="00D31865" w:rsidP="00D306DD">
      <w:pPr>
        <w:pStyle w:val="a5"/>
        <w:ind w:firstLineChars="200" w:firstLine="360"/>
        <w:rPr>
          <w:del w:id="87" w:author="Windows 用户" w:date="2017-10-16T21:13:00Z"/>
          <w:rFonts w:ascii="宋体" w:hAnsi="宋体"/>
          <w:sz w:val="18"/>
          <w:szCs w:val="18"/>
          <w:rPrChange w:id="88" w:author="胡忠宇" w:date="2017-10-17T22:37:00Z">
            <w:rPr>
              <w:del w:id="89" w:author="Windows 用户" w:date="2017-10-16T21:13:00Z"/>
              <w:rFonts w:ascii="宋体" w:hAnsi="宋体"/>
              <w:sz w:val="18"/>
              <w:szCs w:val="18"/>
            </w:rPr>
          </w:rPrChange>
        </w:rPr>
        <w:pPrChange w:id="90" w:author="胡忠宇" w:date="2017-10-17T22:37:00Z">
          <w:pPr>
            <w:pStyle w:val="a5"/>
            <w:ind w:firstLineChars="200" w:firstLine="360"/>
          </w:pPr>
        </w:pPrChange>
      </w:pPr>
      <w:del w:id="91" w:author="Windows 用户" w:date="2017-10-16T21:13:00Z">
        <w:r w:rsidRPr="00D306DD" w:rsidDel="0015543C">
          <w:rPr>
            <w:rFonts w:ascii="宋体" w:hAnsi="宋体" w:hint="eastAsia"/>
            <w:sz w:val="18"/>
            <w:szCs w:val="18"/>
            <w:rPrChange w:id="92" w:author="胡忠宇" w:date="2017-10-17T22:37:00Z">
              <w:rPr>
                <w:rFonts w:ascii="宋体" w:hAnsi="宋体" w:hint="eastAsia"/>
                <w:sz w:val="18"/>
                <w:szCs w:val="18"/>
              </w:rPr>
            </w:rPrChange>
          </w:rPr>
          <w:delText>早在1991年开始的Linux内核项目就是至今最著名、最成功的开源团队开发的项目之一。[</w:delText>
        </w:r>
        <w:r w:rsidR="00A06354" w:rsidRPr="00D306DD" w:rsidDel="0015543C">
          <w:rPr>
            <w:rFonts w:ascii="宋体" w:hAnsi="宋体" w:hint="eastAsia"/>
            <w:sz w:val="18"/>
            <w:szCs w:val="18"/>
            <w:rPrChange w:id="93" w:author="胡忠宇" w:date="2017-10-17T22:37:00Z">
              <w:rPr>
                <w:rFonts w:ascii="宋体" w:hAnsi="宋体" w:hint="eastAsia"/>
                <w:sz w:val="18"/>
                <w:szCs w:val="18"/>
              </w:rPr>
            </w:rPrChange>
          </w:rPr>
          <w:delText>2</w:delText>
        </w:r>
        <w:r w:rsidRPr="00D306DD" w:rsidDel="0015543C">
          <w:rPr>
            <w:rFonts w:ascii="宋体" w:hAnsi="宋体" w:hint="eastAsia"/>
            <w:sz w:val="18"/>
            <w:szCs w:val="18"/>
            <w:rPrChange w:id="94" w:author="胡忠宇" w:date="2017-10-17T22:37:00Z">
              <w:rPr>
                <w:rFonts w:ascii="宋体" w:hAnsi="宋体" w:hint="eastAsia"/>
                <w:sz w:val="18"/>
                <w:szCs w:val="18"/>
              </w:rPr>
            </w:rPrChange>
          </w:rPr>
          <w:delText>]芬兰的Linus</w:delText>
        </w:r>
        <w:r w:rsidRPr="00D306DD" w:rsidDel="0015543C">
          <w:rPr>
            <w:rFonts w:ascii="宋体" w:hAnsi="宋体"/>
            <w:sz w:val="18"/>
            <w:szCs w:val="18"/>
            <w:rPrChange w:id="95" w:author="胡忠宇" w:date="2017-10-17T22:37:00Z">
              <w:rPr>
                <w:rFonts w:ascii="宋体" w:hAnsi="宋体"/>
                <w:sz w:val="18"/>
                <w:szCs w:val="18"/>
              </w:rPr>
            </w:rPrChange>
          </w:rPr>
          <w:delText xml:space="preserve"> T</w:delText>
        </w:r>
        <w:r w:rsidRPr="00D306DD" w:rsidDel="0015543C">
          <w:rPr>
            <w:rFonts w:ascii="宋体" w:hAnsi="宋体" w:hint="eastAsia"/>
            <w:sz w:val="18"/>
            <w:szCs w:val="18"/>
            <w:rPrChange w:id="96" w:author="胡忠宇" w:date="2017-10-17T22:37:00Z">
              <w:rPr>
                <w:rFonts w:ascii="宋体" w:hAnsi="宋体" w:hint="eastAsia"/>
                <w:sz w:val="18"/>
                <w:szCs w:val="18"/>
              </w:rPr>
            </w:rPrChange>
          </w:rPr>
          <w:delText>orvalds尝试在英特尔x86架构上开发的类似Unix的自由免费的Linux内核虽然只是完整的</w:delText>
        </w:r>
        <w:r w:rsidRPr="00D306DD" w:rsidDel="0015543C">
          <w:rPr>
            <w:rFonts w:ascii="宋体" w:hAnsi="宋体"/>
            <w:sz w:val="18"/>
            <w:szCs w:val="18"/>
            <w:rPrChange w:id="97" w:author="胡忠宇" w:date="2017-10-17T22:37:00Z">
              <w:rPr>
                <w:rFonts w:ascii="宋体" w:hAnsi="宋体"/>
                <w:sz w:val="18"/>
                <w:szCs w:val="18"/>
              </w:rPr>
            </w:rPrChange>
          </w:rPr>
          <w:delText>L</w:delText>
        </w:r>
        <w:r w:rsidRPr="00D306DD" w:rsidDel="0015543C">
          <w:rPr>
            <w:rFonts w:ascii="宋体" w:hAnsi="宋体" w:hint="eastAsia"/>
            <w:sz w:val="18"/>
            <w:szCs w:val="18"/>
            <w:rPrChange w:id="98" w:author="胡忠宇" w:date="2017-10-17T22:37:00Z">
              <w:rPr>
                <w:rFonts w:ascii="宋体" w:hAnsi="宋体" w:hint="eastAsia"/>
                <w:sz w:val="18"/>
                <w:szCs w:val="18"/>
              </w:rPr>
            </w:rPrChange>
          </w:rPr>
          <w:delText>inux系统中比较小的一部分内容，但是这部分内容决定了系统如何工作，正如其名，是</w:delText>
        </w:r>
        <w:r w:rsidRPr="00D306DD" w:rsidDel="0015543C">
          <w:rPr>
            <w:rFonts w:ascii="宋体" w:hAnsi="宋体"/>
            <w:sz w:val="18"/>
            <w:szCs w:val="18"/>
            <w:rPrChange w:id="99" w:author="胡忠宇" w:date="2017-10-17T22:37:00Z">
              <w:rPr>
                <w:rFonts w:ascii="宋体" w:hAnsi="宋体"/>
                <w:sz w:val="18"/>
                <w:szCs w:val="18"/>
              </w:rPr>
            </w:rPrChange>
          </w:rPr>
          <w:delText>L</w:delText>
        </w:r>
        <w:r w:rsidRPr="00D306DD" w:rsidDel="0015543C">
          <w:rPr>
            <w:rFonts w:ascii="宋体" w:hAnsi="宋体" w:hint="eastAsia"/>
            <w:sz w:val="18"/>
            <w:szCs w:val="18"/>
            <w:rPrChange w:id="100" w:author="胡忠宇" w:date="2017-10-17T22:37:00Z">
              <w:rPr>
                <w:rFonts w:ascii="宋体" w:hAnsi="宋体" w:hint="eastAsia"/>
                <w:sz w:val="18"/>
                <w:szCs w:val="18"/>
              </w:rPr>
            </w:rPrChange>
          </w:rPr>
          <w:delText>inux中不可或缺的一部分。[</w:delText>
        </w:r>
        <w:r w:rsidR="00A06354" w:rsidRPr="00D306DD" w:rsidDel="0015543C">
          <w:rPr>
            <w:rFonts w:ascii="宋体" w:hAnsi="宋体" w:hint="eastAsia"/>
            <w:sz w:val="18"/>
            <w:szCs w:val="18"/>
            <w:rPrChange w:id="101" w:author="胡忠宇" w:date="2017-10-17T22:37:00Z">
              <w:rPr>
                <w:rFonts w:ascii="宋体" w:hAnsi="宋体" w:hint="eastAsia"/>
                <w:sz w:val="18"/>
                <w:szCs w:val="18"/>
              </w:rPr>
            </w:rPrChange>
          </w:rPr>
          <w:delText>3</w:delText>
        </w:r>
        <w:r w:rsidRPr="00D306DD" w:rsidDel="0015543C">
          <w:rPr>
            <w:rFonts w:ascii="宋体" w:hAnsi="宋体"/>
            <w:sz w:val="18"/>
            <w:szCs w:val="18"/>
            <w:rPrChange w:id="102" w:author="胡忠宇" w:date="2017-10-17T22:37:00Z">
              <w:rPr>
                <w:rFonts w:ascii="宋体" w:hAnsi="宋体"/>
                <w:sz w:val="18"/>
                <w:szCs w:val="18"/>
              </w:rPr>
            </w:rPrChange>
          </w:rPr>
          <w:delText>]</w:delText>
        </w:r>
      </w:del>
    </w:p>
    <w:p w14:paraId="2F387C81" w14:textId="23D7BFF1" w:rsidR="00D31865" w:rsidRPr="00D306DD" w:rsidDel="0015543C" w:rsidRDefault="00D31865" w:rsidP="00D306DD">
      <w:pPr>
        <w:pStyle w:val="a5"/>
        <w:ind w:firstLineChars="200" w:firstLine="360"/>
        <w:rPr>
          <w:del w:id="103" w:author="Windows 用户" w:date="2017-10-16T21:13:00Z"/>
          <w:rFonts w:ascii="宋体" w:hAnsi="宋体"/>
          <w:sz w:val="18"/>
          <w:szCs w:val="18"/>
          <w:rPrChange w:id="104" w:author="胡忠宇" w:date="2017-10-17T22:37:00Z">
            <w:rPr>
              <w:del w:id="105" w:author="Windows 用户" w:date="2017-10-16T21:13:00Z"/>
              <w:rFonts w:ascii="宋体" w:hAnsi="宋体"/>
              <w:sz w:val="18"/>
              <w:szCs w:val="18"/>
            </w:rPr>
          </w:rPrChange>
        </w:rPr>
        <w:pPrChange w:id="106" w:author="胡忠宇" w:date="2017-10-17T22:37:00Z">
          <w:pPr>
            <w:pStyle w:val="a5"/>
            <w:ind w:firstLineChars="200" w:firstLine="360"/>
          </w:pPr>
        </w:pPrChange>
      </w:pPr>
      <w:del w:id="107" w:author="Windows 用户" w:date="2017-10-16T21:13:00Z">
        <w:r w:rsidRPr="00D306DD" w:rsidDel="0015543C">
          <w:rPr>
            <w:rFonts w:ascii="宋体" w:hAnsi="宋体" w:hint="eastAsia"/>
            <w:sz w:val="18"/>
            <w:szCs w:val="18"/>
            <w:rPrChange w:id="108" w:author="胡忠宇" w:date="2017-10-17T22:37:00Z">
              <w:rPr>
                <w:rFonts w:ascii="宋体" w:hAnsi="宋体" w:hint="eastAsia"/>
                <w:sz w:val="18"/>
                <w:szCs w:val="18"/>
              </w:rPr>
            </w:rPrChange>
          </w:rPr>
          <w:delText>在开发者的内部版本管理上，Linux内核采用Git版本控制系统进行版本与代码管理。[</w:delText>
        </w:r>
        <w:r w:rsidR="00A06354" w:rsidRPr="00D306DD" w:rsidDel="0015543C">
          <w:rPr>
            <w:rFonts w:ascii="宋体" w:hAnsi="宋体" w:hint="eastAsia"/>
            <w:sz w:val="18"/>
            <w:szCs w:val="18"/>
            <w:rPrChange w:id="109" w:author="胡忠宇" w:date="2017-10-17T22:37:00Z">
              <w:rPr>
                <w:rFonts w:ascii="宋体" w:hAnsi="宋体" w:hint="eastAsia"/>
                <w:sz w:val="18"/>
                <w:szCs w:val="18"/>
              </w:rPr>
            </w:rPrChange>
          </w:rPr>
          <w:delText>2</w:delText>
        </w:r>
        <w:r w:rsidRPr="00D306DD" w:rsidDel="0015543C">
          <w:rPr>
            <w:rFonts w:ascii="宋体" w:hAnsi="宋体"/>
            <w:sz w:val="18"/>
            <w:szCs w:val="18"/>
            <w:rPrChange w:id="110" w:author="胡忠宇" w:date="2017-10-17T22:37:00Z">
              <w:rPr>
                <w:rFonts w:ascii="宋体" w:hAnsi="宋体"/>
                <w:sz w:val="18"/>
                <w:szCs w:val="18"/>
              </w:rPr>
            </w:rPrChange>
          </w:rPr>
          <w:delText>]</w:delText>
        </w:r>
        <w:r w:rsidR="00E00A7C" w:rsidRPr="00D306DD" w:rsidDel="0015543C">
          <w:rPr>
            <w:rFonts w:ascii="宋体" w:hAnsi="宋体" w:hint="eastAsia"/>
            <w:sz w:val="18"/>
            <w:szCs w:val="18"/>
            <w:rPrChange w:id="111" w:author="胡忠宇" w:date="2017-10-17T22:37:00Z">
              <w:rPr>
                <w:rFonts w:ascii="宋体" w:hAnsi="宋体" w:hint="eastAsia"/>
                <w:sz w:val="18"/>
                <w:szCs w:val="18"/>
              </w:rPr>
            </w:rPrChange>
          </w:rPr>
          <w:delText xml:space="preserve"> </w:delText>
        </w:r>
        <w:r w:rsidRPr="00D306DD" w:rsidDel="0015543C">
          <w:rPr>
            <w:rFonts w:ascii="宋体" w:hAnsi="宋体" w:hint="eastAsia"/>
            <w:sz w:val="18"/>
            <w:szCs w:val="18"/>
            <w:rPrChange w:id="112" w:author="胡忠宇" w:date="2017-10-17T22:37:00Z">
              <w:rPr>
                <w:rFonts w:ascii="宋体" w:hAnsi="宋体" w:hint="eastAsia"/>
                <w:sz w:val="18"/>
                <w:szCs w:val="18"/>
              </w:rPr>
            </w:rPrChange>
          </w:rPr>
          <w:delText>Git具备机器优秀的分支创建、操作以及删除的能力，衍生出了非常多的基于分支的高效的协同工作流模式。</w:delText>
        </w:r>
      </w:del>
    </w:p>
    <w:p w14:paraId="250D335C" w14:textId="7049BCBD" w:rsidR="00D31865" w:rsidRPr="00D306DD" w:rsidDel="0015543C" w:rsidRDefault="00D31865" w:rsidP="00D306DD">
      <w:pPr>
        <w:pStyle w:val="a5"/>
        <w:ind w:firstLineChars="200" w:firstLine="360"/>
        <w:rPr>
          <w:del w:id="113" w:author="Windows 用户" w:date="2017-10-16T21:13:00Z"/>
          <w:rFonts w:ascii="宋体" w:hAnsi="宋体"/>
          <w:sz w:val="18"/>
          <w:szCs w:val="18"/>
          <w:rPrChange w:id="114" w:author="胡忠宇" w:date="2017-10-17T22:37:00Z">
            <w:rPr>
              <w:del w:id="115" w:author="Windows 用户" w:date="2017-10-16T21:13:00Z"/>
              <w:rFonts w:ascii="宋体" w:hAnsi="宋体"/>
              <w:sz w:val="18"/>
              <w:szCs w:val="18"/>
            </w:rPr>
          </w:rPrChange>
        </w:rPr>
        <w:pPrChange w:id="116" w:author="胡忠宇" w:date="2017-10-17T22:37:00Z">
          <w:pPr>
            <w:pStyle w:val="a5"/>
            <w:ind w:firstLineChars="200" w:firstLine="360"/>
          </w:pPr>
        </w:pPrChange>
      </w:pPr>
      <w:del w:id="117" w:author="Windows 用户" w:date="2017-10-16T21:13:00Z">
        <w:r w:rsidRPr="00D306DD" w:rsidDel="0015543C">
          <w:rPr>
            <w:rFonts w:ascii="宋体" w:hAnsi="宋体"/>
            <w:sz w:val="18"/>
            <w:szCs w:val="18"/>
            <w:rPrChange w:id="118" w:author="胡忠宇" w:date="2017-10-17T22:37:00Z">
              <w:rPr>
                <w:rFonts w:ascii="宋体" w:hAnsi="宋体"/>
                <w:sz w:val="18"/>
                <w:szCs w:val="18"/>
              </w:rPr>
            </w:rPrChange>
          </w:rPr>
          <w:delText>G</w:delText>
        </w:r>
        <w:r w:rsidRPr="00D306DD" w:rsidDel="0015543C">
          <w:rPr>
            <w:rFonts w:ascii="宋体" w:hAnsi="宋体" w:hint="eastAsia"/>
            <w:sz w:val="18"/>
            <w:szCs w:val="18"/>
            <w:rPrChange w:id="119" w:author="胡忠宇" w:date="2017-10-17T22:37:00Z">
              <w:rPr>
                <w:rFonts w:ascii="宋体" w:hAnsi="宋体" w:hint="eastAsia"/>
                <w:sz w:val="18"/>
                <w:szCs w:val="18"/>
              </w:rPr>
            </w:rPrChange>
          </w:rPr>
          <w:delText>it的使用，使</w:delText>
        </w:r>
        <w:r w:rsidRPr="00D306DD" w:rsidDel="0015543C">
          <w:rPr>
            <w:rFonts w:ascii="宋体" w:hAnsi="宋体"/>
            <w:sz w:val="18"/>
            <w:szCs w:val="18"/>
            <w:rPrChange w:id="120" w:author="胡忠宇" w:date="2017-10-17T22:37:00Z">
              <w:rPr>
                <w:rFonts w:ascii="宋体" w:hAnsi="宋体"/>
                <w:sz w:val="18"/>
                <w:szCs w:val="18"/>
              </w:rPr>
            </w:rPrChange>
          </w:rPr>
          <w:delText>L</w:delText>
        </w:r>
        <w:r w:rsidRPr="00D306DD" w:rsidDel="0015543C">
          <w:rPr>
            <w:rFonts w:ascii="宋体" w:hAnsi="宋体" w:hint="eastAsia"/>
            <w:sz w:val="18"/>
            <w:szCs w:val="18"/>
            <w:rPrChange w:id="121" w:author="胡忠宇" w:date="2017-10-17T22:37:00Z">
              <w:rPr>
                <w:rFonts w:ascii="宋体" w:hAnsi="宋体" w:hint="eastAsia"/>
                <w:sz w:val="18"/>
                <w:szCs w:val="18"/>
              </w:rPr>
            </w:rPrChange>
          </w:rPr>
          <w:delText>inux内核的开发更具有效率，不同地域的工作人员可以自行安排开发时间，在本地开发、测试完成之后上传至自己的分支，再与主项目进行合并，这样就能实现不同时间</w:delText>
        </w:r>
        <w:r w:rsidR="00E00A7C" w:rsidRPr="00D306DD" w:rsidDel="0015543C">
          <w:rPr>
            <w:rFonts w:ascii="宋体" w:hAnsi="宋体" w:hint="eastAsia"/>
            <w:sz w:val="18"/>
            <w:szCs w:val="18"/>
            <w:rPrChange w:id="122" w:author="胡忠宇" w:date="2017-10-17T22:37:00Z">
              <w:rPr>
                <w:rFonts w:ascii="宋体" w:hAnsi="宋体" w:hint="eastAsia"/>
                <w:sz w:val="18"/>
                <w:szCs w:val="18"/>
              </w:rPr>
            </w:rPrChange>
          </w:rPr>
          <w:delText>地点的</w:delText>
        </w:r>
        <w:r w:rsidRPr="00D306DD" w:rsidDel="0015543C">
          <w:rPr>
            <w:rFonts w:ascii="宋体" w:hAnsi="宋体" w:hint="eastAsia"/>
            <w:sz w:val="18"/>
            <w:szCs w:val="18"/>
            <w:rPrChange w:id="123" w:author="胡忠宇" w:date="2017-10-17T22:37:00Z">
              <w:rPr>
                <w:rFonts w:ascii="宋体" w:hAnsi="宋体" w:hint="eastAsia"/>
                <w:sz w:val="18"/>
                <w:szCs w:val="18"/>
              </w:rPr>
            </w:rPrChange>
          </w:rPr>
          <w:delText>开发人员的同步开发。</w:delText>
        </w:r>
      </w:del>
    </w:p>
    <w:p w14:paraId="77A9B609" w14:textId="77777777" w:rsidR="00D306DD" w:rsidRPr="00D306DD" w:rsidRDefault="00D306DD" w:rsidP="00D306DD">
      <w:pPr>
        <w:pStyle w:val="a5"/>
        <w:ind w:firstLineChars="200" w:firstLine="360"/>
        <w:rPr>
          <w:ins w:id="124" w:author="胡忠宇" w:date="2017-10-17T22:37:00Z"/>
          <w:rFonts w:ascii="宋体" w:hAnsi="宋体"/>
          <w:sz w:val="18"/>
          <w:szCs w:val="18"/>
          <w:rPrChange w:id="125" w:author="胡忠宇" w:date="2017-10-17T22:37:00Z">
            <w:rPr>
              <w:ins w:id="126" w:author="胡忠宇" w:date="2017-10-17T22:37:00Z"/>
            </w:rPr>
          </w:rPrChange>
        </w:rPr>
        <w:pPrChange w:id="127" w:author="胡忠宇" w:date="2017-10-17T22:37:00Z">
          <w:pPr>
            <w:ind w:firstLine="360"/>
          </w:pPr>
        </w:pPrChange>
      </w:pPr>
      <w:ins w:id="128" w:author="胡忠宇" w:date="2017-10-17T22:37:00Z">
        <w:r w:rsidRPr="00D306DD">
          <w:rPr>
            <w:rFonts w:ascii="宋体" w:hAnsi="宋体" w:hint="eastAsia"/>
            <w:sz w:val="18"/>
            <w:szCs w:val="18"/>
            <w:rPrChange w:id="129" w:author="胡忠宇" w:date="2017-10-17T22:37:00Z">
              <w:rPr>
                <w:rFonts w:hint="eastAsia"/>
              </w:rPr>
            </w:rPrChange>
          </w:rPr>
          <w:t>近年来，互联网的普及、社交网络的发展以及开源软件的兴起使得在线协作的研究与应用成为人们关注的热点。从广泛使用的</w:t>
        </w:r>
        <w:r w:rsidRPr="00D306DD">
          <w:rPr>
            <w:rFonts w:ascii="宋体" w:hAnsi="宋体" w:hint="eastAsia"/>
            <w:sz w:val="18"/>
            <w:szCs w:val="18"/>
            <w:rPrChange w:id="130" w:author="胡忠宇" w:date="2017-10-17T22:37:00Z">
              <w:rPr>
                <w:rFonts w:hint="eastAsia"/>
              </w:rPr>
            </w:rPrChange>
          </w:rPr>
          <w:t>Linux</w:t>
        </w:r>
        <w:r w:rsidRPr="00D306DD">
          <w:rPr>
            <w:rFonts w:ascii="宋体" w:hAnsi="宋体" w:hint="eastAsia"/>
            <w:sz w:val="18"/>
            <w:szCs w:val="18"/>
            <w:rPrChange w:id="131" w:author="胡忠宇" w:date="2017-10-17T22:37:00Z">
              <w:rPr>
                <w:rFonts w:hint="eastAsia"/>
              </w:rPr>
            </w:rPrChange>
          </w:rPr>
          <w:t>操作系统，到市场占有率第一的</w:t>
        </w:r>
        <w:r w:rsidRPr="00D306DD">
          <w:rPr>
            <w:rFonts w:ascii="宋体" w:hAnsi="宋体" w:hint="eastAsia"/>
            <w:sz w:val="18"/>
            <w:szCs w:val="18"/>
            <w:rPrChange w:id="132" w:author="胡忠宇" w:date="2017-10-17T22:37:00Z">
              <w:rPr>
                <w:rFonts w:hint="eastAsia"/>
              </w:rPr>
            </w:rPrChange>
          </w:rPr>
          <w:t>Android</w:t>
        </w:r>
        <w:r w:rsidRPr="00D306DD">
          <w:rPr>
            <w:rFonts w:ascii="宋体" w:hAnsi="宋体" w:hint="eastAsia"/>
            <w:sz w:val="18"/>
            <w:szCs w:val="18"/>
            <w:rPrChange w:id="133" w:author="胡忠宇" w:date="2017-10-17T22:37:00Z">
              <w:rPr>
                <w:rFonts w:hint="eastAsia"/>
              </w:rPr>
            </w:rPrChange>
          </w:rPr>
          <w:t>手机操作系统，再到当前热会热点大数据所使用的</w:t>
        </w:r>
        <w:r w:rsidRPr="00D306DD">
          <w:rPr>
            <w:rFonts w:ascii="宋体" w:hAnsi="宋体" w:hint="eastAsia"/>
            <w:sz w:val="18"/>
            <w:szCs w:val="18"/>
            <w:rPrChange w:id="134" w:author="胡忠宇" w:date="2017-10-17T22:37:00Z">
              <w:rPr>
                <w:rFonts w:hint="eastAsia"/>
              </w:rPr>
            </w:rPrChange>
          </w:rPr>
          <w:t>Hadoop</w:t>
        </w:r>
        <w:r w:rsidRPr="00D306DD">
          <w:rPr>
            <w:rFonts w:ascii="宋体" w:hAnsi="宋体" w:hint="eastAsia"/>
            <w:sz w:val="18"/>
            <w:szCs w:val="18"/>
            <w:rPrChange w:id="135" w:author="胡忠宇" w:date="2017-10-17T22:37:00Z">
              <w:rPr>
                <w:rFonts w:hint="eastAsia"/>
              </w:rPr>
            </w:rPrChange>
          </w:rPr>
          <w:t>、</w:t>
        </w:r>
        <w:r w:rsidRPr="00D306DD">
          <w:rPr>
            <w:rFonts w:ascii="宋体" w:hAnsi="宋体" w:hint="eastAsia"/>
            <w:sz w:val="18"/>
            <w:szCs w:val="18"/>
            <w:rPrChange w:id="136" w:author="胡忠宇" w:date="2017-10-17T22:37:00Z">
              <w:rPr>
                <w:rFonts w:hint="eastAsia"/>
              </w:rPr>
            </w:rPrChange>
          </w:rPr>
          <w:t>spark</w:t>
        </w:r>
        <w:r w:rsidRPr="00D306DD">
          <w:rPr>
            <w:rFonts w:ascii="宋体" w:hAnsi="宋体" w:hint="eastAsia"/>
            <w:sz w:val="18"/>
            <w:szCs w:val="18"/>
            <w:rPrChange w:id="137" w:author="胡忠宇" w:date="2017-10-17T22:37:00Z">
              <w:rPr>
                <w:rFonts w:hint="eastAsia"/>
              </w:rPr>
            </w:rPrChange>
          </w:rPr>
          <w:t>等分布式计算平台，这些都是为现代化生活做出巨大贡献的开源软件，也都采用了分布式协作的方式进行开发。</w:t>
        </w:r>
      </w:ins>
    </w:p>
    <w:p w14:paraId="1A0FC575" w14:textId="00C09891" w:rsidR="007A5F2A" w:rsidRPr="007A5F2A" w:rsidDel="00D306DD" w:rsidRDefault="00867346" w:rsidP="0015543C">
      <w:pPr>
        <w:pStyle w:val="a5"/>
        <w:ind w:firstLineChars="200" w:firstLine="360"/>
        <w:rPr>
          <w:del w:id="138" w:author="胡忠宇" w:date="2017-10-17T22:37:00Z"/>
          <w:rFonts w:ascii="宋体" w:hAnsi="宋体"/>
          <w:sz w:val="18"/>
          <w:szCs w:val="18"/>
        </w:rPr>
      </w:pPr>
      <w:del w:id="139" w:author="胡忠宇" w:date="2017-10-17T22:37:00Z">
        <w:r w:rsidRPr="0055050B" w:rsidDel="00D306DD">
          <w:rPr>
            <w:rFonts w:ascii="宋体" w:hAnsi="宋体" w:hint="eastAsia"/>
            <w:sz w:val="18"/>
            <w:szCs w:val="18"/>
          </w:rPr>
          <w:delText>在开发开源软件的管理与协作上，</w:delText>
        </w:r>
        <w:r w:rsidR="00EA212D" w:rsidRPr="0055050B" w:rsidDel="00D306DD">
          <w:rPr>
            <w:rFonts w:ascii="宋体" w:hAnsi="宋体" w:hint="eastAsia"/>
            <w:sz w:val="18"/>
            <w:szCs w:val="18"/>
          </w:rPr>
          <w:delText>Github已经做得足够出色，有想法的开发者</w:delText>
        </w:r>
        <w:r w:rsidRPr="0055050B" w:rsidDel="00D306DD">
          <w:rPr>
            <w:rFonts w:ascii="宋体" w:hAnsi="宋体" w:hint="eastAsia"/>
            <w:sz w:val="18"/>
            <w:szCs w:val="18"/>
          </w:rPr>
          <w:delText>根据</w:delText>
        </w:r>
        <w:r w:rsidR="00EA212D" w:rsidRPr="0055050B" w:rsidDel="00D306DD">
          <w:rPr>
            <w:rFonts w:ascii="宋体" w:hAnsi="宋体" w:hint="eastAsia"/>
            <w:sz w:val="18"/>
            <w:szCs w:val="18"/>
          </w:rPr>
          <w:delText>自己的想法开发</w:delText>
        </w:r>
        <w:r w:rsidRPr="0055050B" w:rsidDel="00D306DD">
          <w:rPr>
            <w:rFonts w:ascii="宋体" w:hAnsi="宋体" w:hint="eastAsia"/>
            <w:sz w:val="18"/>
            <w:szCs w:val="18"/>
          </w:rPr>
          <w:delText>出</w:delText>
        </w:r>
        <w:r w:rsidR="00EA212D" w:rsidRPr="0055050B" w:rsidDel="00D306DD">
          <w:rPr>
            <w:rFonts w:ascii="宋体" w:hAnsi="宋体" w:hint="eastAsia"/>
            <w:sz w:val="18"/>
            <w:szCs w:val="18"/>
          </w:rPr>
          <w:delText>想要的软件，</w:delText>
        </w:r>
        <w:r w:rsidRPr="0055050B" w:rsidDel="00D306DD">
          <w:rPr>
            <w:rFonts w:ascii="宋体" w:hAnsi="宋体" w:hint="eastAsia"/>
            <w:sz w:val="18"/>
            <w:szCs w:val="18"/>
          </w:rPr>
          <w:delText>对其项目</w:delText>
        </w:r>
        <w:r w:rsidR="00EA212D" w:rsidRPr="0055050B" w:rsidDel="00D306DD">
          <w:rPr>
            <w:rFonts w:ascii="宋体" w:hAnsi="宋体" w:hint="eastAsia"/>
            <w:sz w:val="18"/>
            <w:szCs w:val="18"/>
          </w:rPr>
          <w:delText>有兴趣的</w:delText>
        </w:r>
        <w:r w:rsidRPr="0055050B" w:rsidDel="00D306DD">
          <w:rPr>
            <w:rFonts w:ascii="宋体" w:hAnsi="宋体" w:hint="eastAsia"/>
            <w:sz w:val="18"/>
            <w:szCs w:val="18"/>
          </w:rPr>
          <w:delText>技术大牛能提出</w:delText>
        </w:r>
        <w:r w:rsidR="00EA212D" w:rsidRPr="0055050B" w:rsidDel="00D306DD">
          <w:rPr>
            <w:rFonts w:ascii="宋体" w:hAnsi="宋体" w:hint="eastAsia"/>
            <w:sz w:val="18"/>
            <w:szCs w:val="18"/>
          </w:rPr>
          <w:delText>修改建议，即使</w:delText>
        </w:r>
        <w:r w:rsidRPr="0055050B" w:rsidDel="00D306DD">
          <w:rPr>
            <w:rFonts w:ascii="宋体" w:hAnsi="宋体" w:hint="eastAsia"/>
            <w:sz w:val="18"/>
            <w:szCs w:val="18"/>
          </w:rPr>
          <w:delText>是没能力从</w:delText>
        </w:r>
        <w:r w:rsidR="00EA212D" w:rsidRPr="0055050B" w:rsidDel="00D306DD">
          <w:rPr>
            <w:rFonts w:ascii="宋体" w:hAnsi="宋体" w:hint="eastAsia"/>
            <w:sz w:val="18"/>
            <w:szCs w:val="18"/>
          </w:rPr>
          <w:delText>代码</w:delText>
        </w:r>
        <w:r w:rsidRPr="0055050B" w:rsidDel="00D306DD">
          <w:rPr>
            <w:rFonts w:ascii="宋体" w:hAnsi="宋体" w:hint="eastAsia"/>
            <w:sz w:val="18"/>
            <w:szCs w:val="18"/>
          </w:rPr>
          <w:delText>层面改进项目的小白也可提出</w:delText>
        </w:r>
        <w:r w:rsidR="00EA212D" w:rsidRPr="0055050B" w:rsidDel="00D306DD">
          <w:rPr>
            <w:rFonts w:ascii="宋体" w:hAnsi="宋体" w:hint="eastAsia"/>
            <w:sz w:val="18"/>
            <w:szCs w:val="18"/>
          </w:rPr>
          <w:delText>需</w:delText>
        </w:r>
        <w:r w:rsidR="0029573E" w:rsidRPr="0055050B" w:rsidDel="00D306DD">
          <w:rPr>
            <w:rFonts w:ascii="宋体" w:hAnsi="宋体" w:hint="eastAsia"/>
            <w:sz w:val="18"/>
            <w:szCs w:val="18"/>
          </w:rPr>
          <w:delText>求来完善项目。但是，这些</w:delText>
        </w:r>
        <w:r w:rsidRPr="0055050B" w:rsidDel="00D306DD">
          <w:rPr>
            <w:rFonts w:ascii="宋体" w:hAnsi="宋体" w:hint="eastAsia"/>
            <w:sz w:val="18"/>
            <w:szCs w:val="18"/>
          </w:rPr>
          <w:delText>都</w:delText>
        </w:r>
        <w:r w:rsidR="0029573E" w:rsidRPr="0055050B" w:rsidDel="00D306DD">
          <w:rPr>
            <w:rFonts w:ascii="宋体" w:hAnsi="宋体" w:hint="eastAsia"/>
            <w:sz w:val="18"/>
            <w:szCs w:val="18"/>
          </w:rPr>
          <w:delText>需要</w:delText>
        </w:r>
        <w:r w:rsidRPr="0055050B" w:rsidDel="00D306DD">
          <w:rPr>
            <w:rFonts w:ascii="宋体" w:hAnsi="宋体" w:hint="eastAsia"/>
            <w:sz w:val="18"/>
            <w:szCs w:val="18"/>
          </w:rPr>
          <w:delText>自己</w:delText>
        </w:r>
        <w:r w:rsidR="0029573E" w:rsidRPr="0055050B" w:rsidDel="00D306DD">
          <w:rPr>
            <w:rFonts w:ascii="宋体" w:hAnsi="宋体" w:hint="eastAsia"/>
            <w:sz w:val="18"/>
            <w:szCs w:val="18"/>
          </w:rPr>
          <w:delText>先</w:delText>
        </w:r>
        <w:r w:rsidR="00EA212D" w:rsidRPr="0055050B" w:rsidDel="00D306DD">
          <w:rPr>
            <w:rFonts w:ascii="宋体" w:hAnsi="宋体" w:hint="eastAsia"/>
            <w:sz w:val="18"/>
            <w:szCs w:val="18"/>
          </w:rPr>
          <w:delText>有</w:delText>
        </w:r>
        <w:r w:rsidRPr="0055050B" w:rsidDel="00D306DD">
          <w:rPr>
            <w:rFonts w:ascii="宋体" w:hAnsi="宋体" w:hint="eastAsia"/>
            <w:sz w:val="18"/>
            <w:szCs w:val="18"/>
          </w:rPr>
          <w:delText>一个</w:delText>
        </w:r>
        <w:r w:rsidR="00EA212D" w:rsidRPr="0055050B" w:rsidDel="00D306DD">
          <w:rPr>
            <w:rFonts w:ascii="宋体" w:hAnsi="宋体" w:hint="eastAsia"/>
            <w:sz w:val="18"/>
            <w:szCs w:val="18"/>
          </w:rPr>
          <w:delText>好的想法，而Github</w:delText>
        </w:r>
        <w:r w:rsidRPr="0055050B" w:rsidDel="00D306DD">
          <w:rPr>
            <w:rFonts w:ascii="宋体" w:hAnsi="宋体" w:hint="eastAsia"/>
            <w:sz w:val="18"/>
            <w:szCs w:val="18"/>
          </w:rPr>
          <w:delText>恰恰缺少这关键的第一步。</w:delText>
        </w:r>
        <w:r w:rsidR="00AF0AEE" w:rsidRPr="0055050B" w:rsidDel="00D306DD">
          <w:rPr>
            <w:rFonts w:ascii="宋体" w:hAnsi="宋体" w:hint="eastAsia"/>
            <w:sz w:val="18"/>
            <w:szCs w:val="18"/>
          </w:rPr>
          <w:delText>作为想法的孵化器，</w:delText>
        </w:r>
        <w:r w:rsidRPr="0055050B" w:rsidDel="00D306DD">
          <w:rPr>
            <w:rFonts w:ascii="宋体" w:hAnsi="宋体" w:hint="eastAsia"/>
            <w:sz w:val="18"/>
            <w:szCs w:val="18"/>
          </w:rPr>
          <w:delText>本平台致力于</w:delText>
        </w:r>
        <w:r w:rsidR="00DC5349" w:rsidRPr="0055050B" w:rsidDel="00D306DD">
          <w:rPr>
            <w:rFonts w:ascii="宋体" w:hAnsi="宋体" w:hint="eastAsia"/>
            <w:sz w:val="18"/>
            <w:szCs w:val="18"/>
          </w:rPr>
          <w:delText>补充这一个缺口，</w:delText>
        </w:r>
        <w:r w:rsidRPr="0055050B" w:rsidDel="00D306DD">
          <w:rPr>
            <w:rFonts w:ascii="宋体" w:hAnsi="宋体" w:hint="eastAsia"/>
            <w:sz w:val="18"/>
            <w:szCs w:val="18"/>
          </w:rPr>
          <w:delText>向用户收集想法，利用平台的分享机制，收集大众的需求来完善想法，并尝试将想法实现</w:delText>
        </w:r>
        <w:r w:rsidR="00EA212D" w:rsidRPr="0055050B" w:rsidDel="00D306DD">
          <w:rPr>
            <w:rFonts w:ascii="宋体" w:hAnsi="宋体" w:hint="eastAsia"/>
            <w:sz w:val="18"/>
            <w:szCs w:val="18"/>
          </w:rPr>
          <w:delText>。</w:delText>
        </w:r>
        <w:r w:rsidR="00AF0AEE" w:rsidRPr="0055050B" w:rsidDel="00D306DD">
          <w:rPr>
            <w:rFonts w:ascii="宋体" w:hAnsi="宋体" w:hint="eastAsia"/>
            <w:sz w:val="18"/>
            <w:szCs w:val="18"/>
          </w:rPr>
          <w:delText>简单地说，</w:delText>
        </w:r>
        <w:r w:rsidR="00D31865" w:rsidRPr="0055050B" w:rsidDel="00D306DD">
          <w:rPr>
            <w:rFonts w:ascii="宋体" w:hAnsi="宋体" w:hint="eastAsia"/>
            <w:sz w:val="18"/>
            <w:szCs w:val="18"/>
          </w:rPr>
          <w:delText>本平台是在git的开源开发模式基础上使用scrum的敏捷开发思想、由用户组成团队完成开发、再向对其有兴趣的用户进行辨认、推送，以此来达到共同完成、共同分享的目标的一个众包式开发社区。</w:delText>
        </w:r>
        <w:r w:rsidR="007A5F2A" w:rsidRPr="007A5F2A" w:rsidDel="00D306DD">
          <w:rPr>
            <w:rFonts w:ascii="宋体" w:hAnsi="宋体" w:hint="eastAsia"/>
            <w:sz w:val="18"/>
            <w:szCs w:val="18"/>
          </w:rPr>
          <w:delText>近年来，互联网的普及、社交网络的发展以及开源软件的兴起使得在线协作的研究与应用成为人们关注的热点。从广泛使用的Linux操作系统，到市场占有率第一的Android手机操作系统，再到当前热会热点大数据所使用的Hadoop、spark等分布式计算平台，这些都是为现代化生活做出巨大贡献的开源软件，也都采用了分布式协作的方式进行开发。</w:delText>
        </w:r>
      </w:del>
    </w:p>
    <w:p w14:paraId="6A16E3FB" w14:textId="77777777" w:rsidR="007A5F2A" w:rsidRPr="007A5F2A" w:rsidRDefault="007A5F2A" w:rsidP="007A5F2A">
      <w:pPr>
        <w:pStyle w:val="a5"/>
        <w:ind w:firstLineChars="200" w:firstLine="360"/>
        <w:rPr>
          <w:rFonts w:ascii="宋体" w:hAnsi="宋体"/>
          <w:sz w:val="18"/>
          <w:szCs w:val="18"/>
        </w:rPr>
      </w:pPr>
      <w:proofErr w:type="spellStart"/>
      <w:r w:rsidRPr="007A5F2A">
        <w:rPr>
          <w:rFonts w:ascii="宋体" w:hAnsi="宋体" w:hint="eastAsia"/>
          <w:sz w:val="18"/>
          <w:szCs w:val="18"/>
        </w:rPr>
        <w:t>Git</w:t>
      </w:r>
      <w:proofErr w:type="spellEnd"/>
      <w:r w:rsidRPr="007A5F2A">
        <w:rPr>
          <w:rFonts w:ascii="宋体" w:hAnsi="宋体" w:hint="eastAsia"/>
          <w:sz w:val="18"/>
          <w:szCs w:val="18"/>
        </w:rPr>
        <w:t>版本控制系统是现今最流行的版本控制系统之一，开发人员通过版本控制系统进行协作开发，同样的工具系统还有</w:t>
      </w:r>
      <w:proofErr w:type="spellStart"/>
      <w:r w:rsidRPr="007A5F2A">
        <w:rPr>
          <w:rFonts w:ascii="宋体" w:hAnsi="宋体" w:hint="eastAsia"/>
          <w:sz w:val="18"/>
          <w:szCs w:val="18"/>
        </w:rPr>
        <w:t>svn</w:t>
      </w:r>
      <w:proofErr w:type="spellEnd"/>
      <w:r w:rsidRPr="007A5F2A">
        <w:rPr>
          <w:rFonts w:ascii="宋体" w:hAnsi="宋体" w:hint="eastAsia"/>
          <w:sz w:val="18"/>
          <w:szCs w:val="18"/>
        </w:rPr>
        <w:t>和</w:t>
      </w:r>
      <w:proofErr w:type="spellStart"/>
      <w:r w:rsidRPr="007A5F2A">
        <w:rPr>
          <w:rFonts w:ascii="宋体" w:hAnsi="宋体" w:hint="eastAsia"/>
          <w:sz w:val="18"/>
          <w:szCs w:val="18"/>
        </w:rPr>
        <w:t>cvs</w:t>
      </w:r>
      <w:proofErr w:type="spellEnd"/>
      <w:r w:rsidRPr="007A5F2A">
        <w:rPr>
          <w:rFonts w:ascii="宋体" w:hAnsi="宋体" w:hint="eastAsia"/>
          <w:sz w:val="18"/>
          <w:szCs w:val="18"/>
        </w:rPr>
        <w:t>。Git具备极其优秀的分支创建、操作以及删除的能力，并衍生出了许多高效的基于分支的写作工作流模</w:t>
      </w:r>
      <w:r w:rsidRPr="007A5F2A">
        <w:rPr>
          <w:rFonts w:ascii="宋体" w:hAnsi="宋体" w:hint="eastAsia"/>
          <w:sz w:val="18"/>
          <w:szCs w:val="18"/>
        </w:rPr>
        <w:lastRenderedPageBreak/>
        <w:t>式。</w:t>
      </w:r>
    </w:p>
    <w:p w14:paraId="0B350328" w14:textId="77777777"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在</w:t>
      </w:r>
      <w:proofErr w:type="spellStart"/>
      <w:r w:rsidRPr="007A5F2A">
        <w:rPr>
          <w:rFonts w:ascii="宋体" w:hAnsi="宋体" w:hint="eastAsia"/>
          <w:sz w:val="18"/>
          <w:szCs w:val="18"/>
        </w:rPr>
        <w:t>Git</w:t>
      </w:r>
      <w:proofErr w:type="spellEnd"/>
      <w:r w:rsidRPr="007A5F2A">
        <w:rPr>
          <w:rFonts w:ascii="宋体" w:hAnsi="宋体" w:hint="eastAsia"/>
          <w:sz w:val="18"/>
          <w:szCs w:val="18"/>
        </w:rPr>
        <w:t>的基础上，2008年4月，现今全球最大的社交编程及代码托管网站GitHub正式上线。</w:t>
      </w:r>
      <w:proofErr w:type="spellStart"/>
      <w:r w:rsidRPr="007A5F2A">
        <w:rPr>
          <w:rFonts w:ascii="宋体" w:hAnsi="宋体" w:hint="eastAsia"/>
          <w:sz w:val="18"/>
          <w:szCs w:val="18"/>
        </w:rPr>
        <w:t>Github</w:t>
      </w:r>
      <w:proofErr w:type="spellEnd"/>
      <w:r w:rsidRPr="007A5F2A">
        <w:rPr>
          <w:rFonts w:ascii="宋体" w:hAnsi="宋体" w:hint="eastAsia"/>
          <w:sz w:val="18"/>
          <w:szCs w:val="18"/>
        </w:rPr>
        <w:t>除了git代码仓库托管和基本的web管理界面外，还提供了订阅、讨论组等功能，为用户之间的交流提供保障。</w:t>
      </w:r>
    </w:p>
    <w:p w14:paraId="62E21617" w14:textId="1AB2E733" w:rsidR="00941831" w:rsidRPr="007A5F2A" w:rsidRDefault="007A5F2A" w:rsidP="001831B8">
      <w:pPr>
        <w:pStyle w:val="a5"/>
        <w:ind w:firstLineChars="200" w:firstLine="360"/>
        <w:rPr>
          <w:rFonts w:ascii="宋体" w:hAnsi="宋体"/>
          <w:sz w:val="18"/>
          <w:szCs w:val="18"/>
        </w:rPr>
      </w:pPr>
      <w:r w:rsidRPr="007A5F2A">
        <w:rPr>
          <w:rFonts w:ascii="宋体" w:hAnsi="宋体" w:hint="eastAsia"/>
          <w:sz w:val="18"/>
          <w:szCs w:val="18"/>
        </w:rPr>
        <w:t>漏洞提交与修复、代码技巧分享，</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为专业的开发人员提供了一片高效交流的乐土。相对的，</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的专业性过强也造成了融入</w:t>
      </w:r>
      <w:proofErr w:type="spellStart"/>
      <w:r w:rsidR="006B3FF3">
        <w:rPr>
          <w:rFonts w:ascii="宋体" w:hAnsi="宋体"/>
          <w:sz w:val="18"/>
          <w:szCs w:val="18"/>
        </w:rPr>
        <w:t>G</w:t>
      </w:r>
      <w:r w:rsidRPr="007A5F2A">
        <w:rPr>
          <w:rFonts w:ascii="宋体" w:hAnsi="宋体" w:hint="eastAsia"/>
          <w:sz w:val="18"/>
          <w:szCs w:val="18"/>
        </w:rPr>
        <w:t>ithub</w:t>
      </w:r>
      <w:proofErr w:type="spellEnd"/>
      <w:r w:rsidR="006B30E0">
        <w:rPr>
          <w:rFonts w:ascii="宋体" w:hAnsi="宋体" w:hint="eastAsia"/>
          <w:sz w:val="18"/>
          <w:szCs w:val="18"/>
        </w:rPr>
        <w:t>环境的门槛高、学习成本高</w:t>
      </w:r>
      <w:ins w:id="140" w:author="胡忠宇" w:date="2017-10-17T22:38:00Z">
        <w:r w:rsidR="00D306DD">
          <w:rPr>
            <w:rFonts w:ascii="宋体" w:hAnsi="宋体" w:hint="eastAsia"/>
            <w:sz w:val="18"/>
            <w:szCs w:val="18"/>
          </w:rPr>
          <w:t>的问题</w:t>
        </w:r>
      </w:ins>
      <w:r w:rsidR="006B30E0">
        <w:rPr>
          <w:rFonts w:ascii="宋体" w:hAnsi="宋体" w:hint="eastAsia"/>
          <w:sz w:val="18"/>
          <w:szCs w:val="18"/>
        </w:rPr>
        <w:t>，</w:t>
      </w:r>
      <w:r w:rsidR="006B3FF3">
        <w:rPr>
          <w:rFonts w:ascii="宋体" w:hAnsi="宋体" w:hint="eastAsia"/>
          <w:sz w:val="18"/>
          <w:szCs w:val="18"/>
        </w:rPr>
        <w:t>普通</w:t>
      </w:r>
      <w:r w:rsidRPr="007A5F2A">
        <w:rPr>
          <w:rFonts w:ascii="宋体" w:hAnsi="宋体" w:hint="eastAsia"/>
          <w:sz w:val="18"/>
          <w:szCs w:val="18"/>
        </w:rPr>
        <w:t>用户无法简单直接地</w:t>
      </w:r>
      <w:r w:rsidR="006B3FF3">
        <w:rPr>
          <w:rFonts w:ascii="宋体" w:hAnsi="宋体" w:hint="eastAsia"/>
          <w:sz w:val="18"/>
          <w:szCs w:val="18"/>
        </w:rPr>
        <w:t>接触</w:t>
      </w:r>
      <w:r w:rsidRPr="007A5F2A">
        <w:rPr>
          <w:rFonts w:ascii="宋体" w:hAnsi="宋体" w:hint="eastAsia"/>
          <w:sz w:val="18"/>
          <w:szCs w:val="18"/>
        </w:rPr>
        <w:t>自己需要的项目。</w:t>
      </w:r>
      <w:del w:id="141" w:author="胡忠宇" w:date="2017-10-17T22:38:00Z">
        <w:r w:rsidR="0056012A" w:rsidDel="00D306DD">
          <w:rPr>
            <w:rFonts w:ascii="宋体" w:hAnsi="宋体" w:hint="eastAsia"/>
            <w:sz w:val="18"/>
            <w:szCs w:val="18"/>
          </w:rPr>
          <w:delText>同时，</w:delText>
        </w:r>
        <w:r w:rsidR="0056012A" w:rsidRPr="0056012A" w:rsidDel="00D306DD">
          <w:rPr>
            <w:rFonts w:ascii="宋体" w:hAnsi="宋体" w:hint="eastAsia"/>
            <w:sz w:val="18"/>
            <w:szCs w:val="18"/>
          </w:rPr>
          <w:delText>现有开源软件开发模式</w:delText>
        </w:r>
        <w:r w:rsidR="0056012A" w:rsidDel="00D306DD">
          <w:rPr>
            <w:rFonts w:ascii="宋体" w:hAnsi="宋体" w:hint="eastAsia"/>
            <w:sz w:val="18"/>
            <w:szCs w:val="18"/>
          </w:rPr>
          <w:delText>中，最终用户无法</w:delText>
        </w:r>
        <w:r w:rsidR="00EA0903" w:rsidDel="00D306DD">
          <w:rPr>
            <w:rFonts w:ascii="宋体" w:hAnsi="宋体" w:hint="eastAsia"/>
            <w:sz w:val="18"/>
            <w:szCs w:val="18"/>
          </w:rPr>
          <w:delText>直接</w:delText>
        </w:r>
        <w:r w:rsidR="0056012A" w:rsidDel="00D306DD">
          <w:rPr>
            <w:rFonts w:ascii="宋体" w:hAnsi="宋体" w:hint="eastAsia"/>
            <w:sz w:val="18"/>
            <w:szCs w:val="18"/>
          </w:rPr>
          <w:delText>参与</w:delText>
        </w:r>
        <w:r w:rsidR="00EA0903" w:rsidDel="00D306DD">
          <w:rPr>
            <w:rFonts w:ascii="宋体" w:hAnsi="宋体" w:hint="eastAsia"/>
            <w:sz w:val="18"/>
            <w:szCs w:val="18"/>
          </w:rPr>
          <w:delText>产品的设计。</w:delText>
        </w:r>
      </w:del>
    </w:p>
    <w:p w14:paraId="642882C0" w14:textId="64C7E864"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于是，本文提出了下文将要引述的平台模型。此模型通过系统的高效推送，扩大分布式协作开发的用户群体</w:t>
      </w:r>
      <w:r w:rsidR="00EC6118">
        <w:rPr>
          <w:rFonts w:ascii="宋体" w:hAnsi="宋体" w:hint="eastAsia"/>
          <w:sz w:val="18"/>
          <w:szCs w:val="18"/>
        </w:rPr>
        <w:t>，将最终用户、开发人员、项目经</w:t>
      </w:r>
      <w:r w:rsidR="00EC6118">
        <w:rPr>
          <w:rFonts w:ascii="宋体" w:hAnsi="宋体" w:hint="eastAsia"/>
          <w:sz w:val="18"/>
          <w:szCs w:val="18"/>
        </w:rPr>
        <w:lastRenderedPageBreak/>
        <w:t>理多方参与到项目的孵化过程中</w:t>
      </w:r>
      <w:r w:rsidRPr="007A5F2A">
        <w:rPr>
          <w:rFonts w:ascii="宋体" w:hAnsi="宋体" w:hint="eastAsia"/>
          <w:sz w:val="18"/>
          <w:szCs w:val="18"/>
        </w:rPr>
        <w:t>，</w:t>
      </w:r>
      <w:del w:id="142" w:author="Windows 用户" w:date="2017-10-16T22:55:00Z">
        <w:r w:rsidRPr="007A5F2A" w:rsidDel="00EC6118">
          <w:rPr>
            <w:rFonts w:ascii="宋体" w:hAnsi="宋体" w:hint="eastAsia"/>
            <w:sz w:val="18"/>
            <w:szCs w:val="18"/>
          </w:rPr>
          <w:delText>通过敏捷开发过程思想加强用户交流，优化用户体验</w:delText>
        </w:r>
      </w:del>
      <w:ins w:id="143" w:author="Windows 用户" w:date="2017-10-16T22:55:00Z">
        <w:r w:rsidR="00EC6118">
          <w:rPr>
            <w:rFonts w:ascii="宋体" w:hAnsi="宋体" w:hint="eastAsia"/>
            <w:sz w:val="18"/>
            <w:szCs w:val="18"/>
          </w:rPr>
          <w:t>促进</w:t>
        </w:r>
      </w:ins>
      <w:ins w:id="144" w:author="Windows 用户" w:date="2017-10-16T22:56:00Z">
        <w:r w:rsidR="00B46D9B">
          <w:rPr>
            <w:rFonts w:ascii="宋体" w:hAnsi="宋体" w:hint="eastAsia"/>
            <w:sz w:val="18"/>
            <w:szCs w:val="18"/>
          </w:rPr>
          <w:t>相互</w:t>
        </w:r>
      </w:ins>
      <w:ins w:id="145" w:author="Windows 用户" w:date="2017-10-16T22:55:00Z">
        <w:r w:rsidR="00B46D9B">
          <w:rPr>
            <w:rFonts w:ascii="宋体" w:hAnsi="宋体" w:hint="eastAsia"/>
            <w:sz w:val="18"/>
            <w:szCs w:val="18"/>
          </w:rPr>
          <w:t>交流</w:t>
        </w:r>
      </w:ins>
      <w:ins w:id="146" w:author="Windows 用户" w:date="2017-10-16T22:56:00Z">
        <w:r w:rsidR="00B46D9B">
          <w:rPr>
            <w:rFonts w:ascii="宋体" w:hAnsi="宋体" w:hint="eastAsia"/>
            <w:sz w:val="18"/>
            <w:szCs w:val="18"/>
          </w:rPr>
          <w:t>，通过成熟度机制</w:t>
        </w:r>
      </w:ins>
      <w:ins w:id="147" w:author="Windows 用户" w:date="2017-10-16T23:09:00Z">
        <w:r w:rsidR="00E76302">
          <w:rPr>
            <w:rFonts w:ascii="宋体" w:hAnsi="宋体" w:hint="eastAsia"/>
            <w:sz w:val="18"/>
            <w:szCs w:val="18"/>
          </w:rPr>
          <w:t>对项目质量进行控制</w:t>
        </w:r>
      </w:ins>
      <w:ins w:id="148" w:author="Windows 用户" w:date="2017-10-16T23:10:00Z">
        <w:r w:rsidR="00E76302">
          <w:rPr>
            <w:rFonts w:ascii="宋体" w:hAnsi="宋体" w:hint="eastAsia"/>
            <w:sz w:val="18"/>
            <w:szCs w:val="18"/>
          </w:rPr>
          <w:t>，</w:t>
        </w:r>
      </w:ins>
      <w:ins w:id="149" w:author="Windows 用户" w:date="2017-10-16T23:14:00Z">
        <w:r w:rsidR="002315FD">
          <w:rPr>
            <w:rFonts w:ascii="宋体" w:hAnsi="宋体" w:hint="eastAsia"/>
            <w:sz w:val="18"/>
            <w:szCs w:val="18"/>
          </w:rPr>
          <w:t>以</w:t>
        </w:r>
      </w:ins>
      <w:ins w:id="150" w:author="Windows 用户" w:date="2017-10-16T23:10:00Z">
        <w:r w:rsidR="00E76302">
          <w:rPr>
            <w:rFonts w:ascii="宋体" w:hAnsi="宋体" w:hint="eastAsia"/>
            <w:sz w:val="18"/>
            <w:szCs w:val="18"/>
          </w:rPr>
          <w:t>达到</w:t>
        </w:r>
      </w:ins>
      <w:ins w:id="151" w:author="Windows 用户" w:date="2017-10-16T23:12:00Z">
        <w:r w:rsidR="00E76302">
          <w:rPr>
            <w:rFonts w:ascii="宋体" w:hAnsi="宋体" w:hint="eastAsia"/>
            <w:sz w:val="18"/>
            <w:szCs w:val="18"/>
          </w:rPr>
          <w:t>最大程度实现用户</w:t>
        </w:r>
        <w:del w:id="152" w:author="胡忠宇" w:date="2017-10-17T22:39:00Z">
          <w:r w:rsidR="00E76302" w:rsidDel="00D306DD">
            <w:rPr>
              <w:rFonts w:ascii="宋体" w:hAnsi="宋体" w:hint="eastAsia"/>
              <w:sz w:val="18"/>
              <w:szCs w:val="18"/>
            </w:rPr>
            <w:delText>目标</w:delText>
          </w:r>
        </w:del>
      </w:ins>
      <w:ins w:id="153" w:author="胡忠宇" w:date="2017-10-17T22:39:00Z">
        <w:r w:rsidR="00D306DD">
          <w:rPr>
            <w:rFonts w:ascii="宋体" w:hAnsi="宋体" w:hint="eastAsia"/>
            <w:sz w:val="18"/>
            <w:szCs w:val="18"/>
          </w:rPr>
          <w:t>需求</w:t>
        </w:r>
      </w:ins>
      <w:ins w:id="154" w:author="Windows 用户" w:date="2017-10-16T23:13:00Z">
        <w:r w:rsidR="00E76302">
          <w:rPr>
            <w:rFonts w:ascii="宋体" w:hAnsi="宋体" w:hint="eastAsia"/>
            <w:sz w:val="18"/>
            <w:szCs w:val="18"/>
          </w:rPr>
          <w:t>的</w:t>
        </w:r>
        <w:del w:id="155" w:author="胡忠宇" w:date="2017-10-17T22:39:00Z">
          <w:r w:rsidR="00E76302" w:rsidDel="00D306DD">
            <w:rPr>
              <w:rFonts w:ascii="宋体" w:hAnsi="宋体" w:hint="eastAsia"/>
              <w:sz w:val="18"/>
              <w:szCs w:val="18"/>
            </w:rPr>
            <w:delText>结果</w:delText>
          </w:r>
        </w:del>
      </w:ins>
      <w:ins w:id="156" w:author="胡忠宇" w:date="2017-10-17T22:39:00Z">
        <w:r w:rsidR="00D306DD">
          <w:rPr>
            <w:rFonts w:ascii="宋体" w:hAnsi="宋体" w:hint="eastAsia"/>
            <w:sz w:val="18"/>
            <w:szCs w:val="18"/>
          </w:rPr>
          <w:t>目的</w:t>
        </w:r>
      </w:ins>
      <w:r w:rsidRPr="007A5F2A">
        <w:rPr>
          <w:rFonts w:ascii="宋体" w:hAnsi="宋体" w:hint="eastAsia"/>
          <w:sz w:val="18"/>
          <w:szCs w:val="18"/>
        </w:rPr>
        <w:t>。</w:t>
      </w:r>
    </w:p>
    <w:p w14:paraId="2F57237D" w14:textId="3B3486F2" w:rsidR="007A5F2A" w:rsidRPr="0015543C" w:rsidDel="0064446B" w:rsidRDefault="007A5F2A" w:rsidP="007A5F2A">
      <w:pPr>
        <w:pStyle w:val="a5"/>
        <w:ind w:firstLineChars="200" w:firstLine="360"/>
        <w:rPr>
          <w:del w:id="157" w:author="胡忠宇" w:date="2017-10-17T21:44:00Z"/>
          <w:rFonts w:ascii="宋体" w:hAnsi="宋体"/>
          <w:sz w:val="18"/>
          <w:szCs w:val="18"/>
        </w:rPr>
      </w:pPr>
      <w:r w:rsidRPr="007A5F2A">
        <w:rPr>
          <w:rFonts w:ascii="宋体" w:hAnsi="宋体" w:hint="eastAsia"/>
          <w:sz w:val="18"/>
          <w:szCs w:val="18"/>
        </w:rPr>
        <w:t>在</w:t>
      </w:r>
      <w:del w:id="158" w:author="Windows 用户" w:date="2017-10-16T23:14:00Z">
        <w:r w:rsidRPr="007A5F2A" w:rsidDel="002315FD">
          <w:rPr>
            <w:rFonts w:ascii="宋体" w:hAnsi="宋体" w:hint="eastAsia"/>
            <w:sz w:val="18"/>
            <w:szCs w:val="18"/>
          </w:rPr>
          <w:delText>下一</w:delText>
        </w:r>
      </w:del>
      <w:ins w:id="159" w:author="Windows 用户" w:date="2017-10-16T23:14:00Z">
        <w:r w:rsidR="002315FD">
          <w:rPr>
            <w:rFonts w:ascii="宋体" w:hAnsi="宋体" w:hint="eastAsia"/>
            <w:sz w:val="18"/>
            <w:szCs w:val="18"/>
          </w:rPr>
          <w:t>第二</w:t>
        </w:r>
      </w:ins>
      <w:r w:rsidRPr="007A5F2A">
        <w:rPr>
          <w:rFonts w:ascii="宋体" w:hAnsi="宋体" w:hint="eastAsia"/>
          <w:sz w:val="18"/>
          <w:szCs w:val="18"/>
        </w:rPr>
        <w:t>节中将介绍为此模型所做的研究调查。第三节将详细地展示平台模型流程，以及平台中将会用到的计算公式。第四节通过一个例子完整展示平台运行过程。</w:t>
      </w:r>
    </w:p>
    <w:p w14:paraId="4350C086" w14:textId="7198846A" w:rsidR="007A5F2A" w:rsidRPr="0064446B" w:rsidDel="0064446B" w:rsidRDefault="007A5F2A" w:rsidP="0064446B">
      <w:pPr>
        <w:pStyle w:val="a5"/>
        <w:rPr>
          <w:del w:id="160" w:author="胡忠宇" w:date="2017-10-17T21:44:00Z"/>
          <w:rFonts w:ascii="宋体" w:hAnsi="宋体"/>
          <w:sz w:val="18"/>
          <w:szCs w:val="18"/>
          <w:rPrChange w:id="161" w:author="胡忠宇" w:date="2017-10-17T21:44:00Z">
            <w:rPr>
              <w:del w:id="162" w:author="胡忠宇" w:date="2017-10-17T21:44:00Z"/>
              <w:rFonts w:ascii="宋体" w:hAnsi="宋体"/>
              <w:sz w:val="18"/>
              <w:szCs w:val="18"/>
            </w:rPr>
          </w:rPrChange>
        </w:rPr>
        <w:pPrChange w:id="163" w:author="胡忠宇" w:date="2017-10-17T21:44:00Z">
          <w:pPr>
            <w:pStyle w:val="a5"/>
            <w:ind w:firstLineChars="200" w:firstLine="360"/>
          </w:pPr>
        </w:pPrChange>
      </w:pPr>
    </w:p>
    <w:p w14:paraId="13805FBF" w14:textId="77777777" w:rsidR="007A5F2A" w:rsidRPr="0055050B" w:rsidRDefault="007A5F2A" w:rsidP="0064446B">
      <w:pPr>
        <w:pStyle w:val="a5"/>
        <w:ind w:firstLineChars="200" w:firstLine="360"/>
        <w:rPr>
          <w:rFonts w:ascii="宋体" w:hAnsi="宋体"/>
          <w:sz w:val="18"/>
          <w:szCs w:val="18"/>
        </w:rPr>
        <w:pPrChange w:id="164" w:author="胡忠宇" w:date="2017-10-17T21:44:00Z">
          <w:pPr>
            <w:pStyle w:val="a5"/>
            <w:ind w:firstLineChars="200" w:firstLine="360"/>
          </w:pPr>
        </w:pPrChange>
      </w:pPr>
    </w:p>
    <w:p w14:paraId="4AE5FEEB" w14:textId="77777777" w:rsidR="00D31865" w:rsidRPr="0055050B" w:rsidRDefault="00D31865" w:rsidP="0055050B">
      <w:pPr>
        <w:pStyle w:val="a3"/>
        <w:numPr>
          <w:ilvl w:val="0"/>
          <w:numId w:val="10"/>
        </w:numPr>
        <w:rPr>
          <w:rFonts w:ascii="黑体" w:eastAsia="黑体" w:hAnsi="黑体"/>
          <w:szCs w:val="21"/>
        </w:rPr>
      </w:pPr>
      <w:commentRangeStart w:id="165"/>
      <w:commentRangeStart w:id="166"/>
      <w:r w:rsidRPr="0055050B">
        <w:rPr>
          <w:rFonts w:ascii="黑体" w:eastAsia="黑体" w:hAnsi="黑体" w:hint="eastAsia"/>
          <w:szCs w:val="21"/>
        </w:rPr>
        <w:t>相关研究</w:t>
      </w:r>
      <w:commentRangeEnd w:id="165"/>
      <w:r w:rsidR="00A85AEB">
        <w:rPr>
          <w:rStyle w:val="ae"/>
        </w:rPr>
        <w:commentReference w:id="165"/>
      </w:r>
      <w:commentRangeEnd w:id="166"/>
      <w:r w:rsidR="009B396D">
        <w:rPr>
          <w:rStyle w:val="ae"/>
        </w:rPr>
        <w:commentReference w:id="166"/>
      </w:r>
    </w:p>
    <w:p w14:paraId="74714D3E" w14:textId="75940F14" w:rsidR="00D31865" w:rsidRDefault="00D31865" w:rsidP="00EC7597">
      <w:pPr>
        <w:pStyle w:val="a5"/>
        <w:ind w:firstLineChars="200" w:firstLine="360"/>
        <w:rPr>
          <w:ins w:id="167" w:author="胡忠宇" w:date="2017-10-17T22:40:00Z"/>
          <w:rFonts w:ascii="宋体" w:hAnsi="宋体"/>
          <w:sz w:val="18"/>
          <w:szCs w:val="18"/>
        </w:rPr>
      </w:pPr>
      <w:r w:rsidRPr="0055050B">
        <w:rPr>
          <w:rFonts w:ascii="宋体" w:hAnsi="宋体" w:hint="eastAsia"/>
          <w:sz w:val="18"/>
          <w:szCs w:val="18"/>
        </w:rPr>
        <w:t>“众包”这一概念从提出至今得到了工业界和学术界的广泛关注。</w:t>
      </w:r>
      <w:proofErr w:type="gramStart"/>
      <w:r w:rsidRPr="0055050B">
        <w:rPr>
          <w:rFonts w:ascii="宋体" w:hAnsi="宋体" w:hint="eastAsia"/>
          <w:sz w:val="18"/>
          <w:szCs w:val="18"/>
        </w:rPr>
        <w:t>众包</w:t>
      </w:r>
      <w:proofErr w:type="gramEnd"/>
      <w:r w:rsidRPr="0055050B">
        <w:rPr>
          <w:rFonts w:ascii="宋体" w:hAnsi="宋体" w:hint="eastAsia"/>
          <w:sz w:val="18"/>
          <w:szCs w:val="18"/>
        </w:rPr>
        <w:t>(crowdsourcing)此概念是美国杂志《连线》的记者杰夫·豪(</w:t>
      </w:r>
      <w:r w:rsidRPr="0055050B">
        <w:rPr>
          <w:rFonts w:ascii="宋体" w:hAnsi="宋体"/>
          <w:sz w:val="18"/>
          <w:szCs w:val="18"/>
        </w:rPr>
        <w:t>Jeff Howe</w:t>
      </w:r>
      <w:r w:rsidRPr="0055050B">
        <w:rPr>
          <w:rFonts w:ascii="宋体" w:hAnsi="宋体" w:hint="eastAsia"/>
          <w:sz w:val="18"/>
          <w:szCs w:val="18"/>
        </w:rPr>
        <w:t>)在</w:t>
      </w:r>
      <w:r w:rsidRPr="0055050B">
        <w:rPr>
          <w:rFonts w:ascii="宋体" w:hAnsi="宋体"/>
          <w:sz w:val="18"/>
          <w:szCs w:val="18"/>
        </w:rPr>
        <w:t>2006</w:t>
      </w:r>
      <w:r w:rsidRPr="0055050B">
        <w:rPr>
          <w:rFonts w:ascii="宋体" w:hAnsi="宋体" w:hint="eastAsia"/>
          <w:sz w:val="18"/>
          <w:szCs w:val="18"/>
        </w:rPr>
        <w:t>年5月提出的。他对“众包”的定义是：“</w:t>
      </w:r>
      <w:r w:rsidRPr="0055050B">
        <w:rPr>
          <w:rFonts w:ascii="宋体" w:hAnsi="宋体"/>
          <w:sz w:val="18"/>
          <w:szCs w:val="18"/>
        </w:rPr>
        <w:t>一个公司或机构把过去由员工执行的工作任务，以自由自愿的形式外包给非特定的（而且通常是大型的</w:t>
      </w:r>
      <w:r w:rsidRPr="0055050B">
        <w:rPr>
          <w:rFonts w:ascii="宋体" w:hAnsi="宋体" w:hint="eastAsia"/>
          <w:sz w:val="18"/>
          <w:szCs w:val="18"/>
        </w:rPr>
        <w:t>）</w:t>
      </w:r>
      <w:r w:rsidRPr="0055050B">
        <w:rPr>
          <w:rFonts w:ascii="宋体" w:hAnsi="宋体"/>
          <w:sz w:val="18"/>
          <w:szCs w:val="18"/>
        </w:rPr>
        <w:t>大众网络的做法．众包的任务通常由个人来承担，但如果涉及到需要多人协作完成的任务，也有可能以依靠开源的个体生产的形式出现．</w:t>
      </w:r>
      <w:r w:rsidRPr="0055050B">
        <w:rPr>
          <w:rFonts w:ascii="宋体" w:hAnsi="宋体" w:hint="eastAsia"/>
          <w:sz w:val="18"/>
          <w:szCs w:val="18"/>
        </w:rPr>
        <w:t>”[</w:t>
      </w:r>
      <w:r w:rsidR="00A06354" w:rsidRPr="0055050B">
        <w:rPr>
          <w:rFonts w:ascii="宋体" w:hAnsi="宋体"/>
          <w:sz w:val="18"/>
          <w:szCs w:val="18"/>
        </w:rPr>
        <w:t>4</w:t>
      </w:r>
      <w:r w:rsidRPr="0055050B">
        <w:rPr>
          <w:rFonts w:ascii="宋体" w:hAnsi="宋体"/>
          <w:sz w:val="18"/>
          <w:szCs w:val="18"/>
        </w:rPr>
        <w:t>]</w:t>
      </w:r>
    </w:p>
    <w:p w14:paraId="4C135612" w14:textId="32B9279E" w:rsidR="0054773F" w:rsidRPr="0055050B" w:rsidDel="00867A67" w:rsidRDefault="0054773F" w:rsidP="009F00C6">
      <w:pPr>
        <w:pStyle w:val="a5"/>
        <w:ind w:firstLineChars="200" w:firstLine="360"/>
        <w:rPr>
          <w:del w:id="168" w:author="胡忠宇" w:date="2017-10-17T23:12:00Z"/>
          <w:rFonts w:ascii="宋体" w:hAnsi="宋体"/>
          <w:sz w:val="18"/>
          <w:szCs w:val="18"/>
        </w:rPr>
        <w:pPrChange w:id="169" w:author="胡忠宇" w:date="2017-10-17T23:07:00Z">
          <w:pPr>
            <w:pStyle w:val="a5"/>
            <w:ind w:firstLineChars="200" w:firstLine="460"/>
          </w:pPr>
        </w:pPrChange>
      </w:pPr>
      <w:ins w:id="170" w:author="胡忠宇" w:date="2017-10-17T22:54:00Z">
        <w:r w:rsidRPr="009F00C6">
          <w:rPr>
            <w:rFonts w:ascii="宋体" w:hAnsi="宋体"/>
            <w:sz w:val="18"/>
            <w:szCs w:val="18"/>
            <w:rPrChange w:id="171" w:author="胡忠宇" w:date="2017-10-17T23:07:00Z">
              <w:rPr>
                <w:rFonts w:ascii="microsoft yahei" w:hAnsi="microsoft yahei"/>
                <w:color w:val="3F3F3F"/>
                <w:sz w:val="23"/>
                <w:szCs w:val="23"/>
                <w:shd w:val="clear" w:color="auto" w:fill="FFFFFF"/>
              </w:rPr>
            </w:rPrChange>
          </w:rPr>
          <w:t>Google提供的</w:t>
        </w:r>
        <w:proofErr w:type="spellStart"/>
        <w:r w:rsidRPr="009F00C6">
          <w:rPr>
            <w:rFonts w:ascii="宋体" w:hAnsi="宋体"/>
            <w:sz w:val="18"/>
            <w:szCs w:val="18"/>
            <w:rPrChange w:id="172" w:author="胡忠宇" w:date="2017-10-17T23:07:00Z">
              <w:rPr>
                <w:rFonts w:ascii="microsoft yahei" w:hAnsi="microsoft yahei"/>
                <w:color w:val="3F3F3F"/>
                <w:sz w:val="23"/>
                <w:szCs w:val="23"/>
                <w:shd w:val="clear" w:color="auto" w:fill="FFFFFF"/>
              </w:rPr>
            </w:rPrChange>
          </w:rPr>
          <w:t>reCaptcha</w:t>
        </w:r>
        <w:proofErr w:type="spellEnd"/>
        <w:r w:rsidRPr="009F00C6">
          <w:rPr>
            <w:rFonts w:ascii="宋体" w:hAnsi="宋体"/>
            <w:sz w:val="18"/>
            <w:szCs w:val="18"/>
            <w:rPrChange w:id="173" w:author="胡忠宇" w:date="2017-10-17T23:07:00Z">
              <w:rPr>
                <w:rFonts w:ascii="microsoft yahei" w:hAnsi="microsoft yahei"/>
                <w:color w:val="3F3F3F"/>
                <w:sz w:val="23"/>
                <w:szCs w:val="23"/>
                <w:shd w:val="clear" w:color="auto" w:fill="FFFFFF"/>
              </w:rPr>
            </w:rPrChange>
          </w:rPr>
          <w:t>服务是使用最广泛的验证码服务，</w:t>
        </w:r>
      </w:ins>
      <w:ins w:id="174" w:author="胡忠宇" w:date="2017-10-17T23:00:00Z">
        <w:r w:rsidR="002E600F" w:rsidRPr="009F00C6">
          <w:rPr>
            <w:rFonts w:ascii="宋体" w:hAnsi="宋体" w:hint="eastAsia"/>
            <w:sz w:val="18"/>
            <w:szCs w:val="18"/>
            <w:rPrChange w:id="175" w:author="胡忠宇" w:date="2017-10-17T23:07:00Z">
              <w:rPr>
                <w:rFonts w:ascii="microsoft yahei" w:hAnsi="microsoft yahei" w:hint="eastAsia"/>
                <w:color w:val="3F3F3F"/>
                <w:sz w:val="23"/>
                <w:szCs w:val="23"/>
                <w:shd w:val="clear" w:color="auto" w:fill="FFFFFF"/>
              </w:rPr>
            </w:rPrChange>
          </w:rPr>
          <w:t>也是</w:t>
        </w:r>
      </w:ins>
      <w:ins w:id="176" w:author="胡忠宇" w:date="2017-10-17T23:03:00Z">
        <w:r w:rsidR="002E600F" w:rsidRPr="009F00C6">
          <w:rPr>
            <w:rFonts w:ascii="宋体" w:hAnsi="宋体" w:hint="eastAsia"/>
            <w:sz w:val="18"/>
            <w:szCs w:val="18"/>
            <w:rPrChange w:id="177" w:author="胡忠宇" w:date="2017-10-17T23:07:00Z">
              <w:rPr>
                <w:rFonts w:ascii="microsoft yahei" w:hAnsi="microsoft yahei" w:hint="eastAsia"/>
                <w:color w:val="3F3F3F"/>
                <w:sz w:val="23"/>
                <w:szCs w:val="23"/>
                <w:shd w:val="clear" w:color="auto" w:fill="FFFFFF"/>
              </w:rPr>
            </w:rPrChange>
          </w:rPr>
          <w:t>最典型</w:t>
        </w:r>
        <w:proofErr w:type="gramStart"/>
        <w:r w:rsidR="002E600F" w:rsidRPr="009F00C6">
          <w:rPr>
            <w:rFonts w:ascii="宋体" w:hAnsi="宋体" w:hint="eastAsia"/>
            <w:sz w:val="18"/>
            <w:szCs w:val="18"/>
            <w:rPrChange w:id="178" w:author="胡忠宇" w:date="2017-10-17T23:07:00Z">
              <w:rPr>
                <w:rFonts w:ascii="microsoft yahei" w:hAnsi="microsoft yahei" w:hint="eastAsia"/>
                <w:color w:val="3F3F3F"/>
                <w:sz w:val="23"/>
                <w:szCs w:val="23"/>
                <w:shd w:val="clear" w:color="auto" w:fill="FFFFFF"/>
              </w:rPr>
            </w:rPrChange>
          </w:rPr>
          <w:t>的众包项目</w:t>
        </w:r>
      </w:ins>
      <w:proofErr w:type="gramEnd"/>
      <w:ins w:id="179" w:author="胡忠宇" w:date="2017-10-17T22:54:00Z">
        <w:r w:rsidRPr="009F00C6">
          <w:rPr>
            <w:rFonts w:ascii="宋体" w:hAnsi="宋体"/>
            <w:sz w:val="18"/>
            <w:szCs w:val="18"/>
            <w:rPrChange w:id="180" w:author="胡忠宇" w:date="2017-10-17T23:07:00Z">
              <w:rPr>
                <w:rFonts w:ascii="microsoft yahei" w:hAnsi="microsoft yahei"/>
                <w:color w:val="3F3F3F"/>
                <w:sz w:val="23"/>
                <w:szCs w:val="23"/>
                <w:shd w:val="clear" w:color="auto" w:fill="FFFFFF"/>
              </w:rPr>
            </w:rPrChange>
          </w:rPr>
          <w:t>。</w:t>
        </w:r>
      </w:ins>
      <w:proofErr w:type="spellStart"/>
      <w:ins w:id="181" w:author="胡忠宇" w:date="2017-10-17T23:06:00Z">
        <w:r w:rsidR="009F00C6" w:rsidRPr="009F00C6">
          <w:rPr>
            <w:rFonts w:ascii="宋体" w:hAnsi="宋体"/>
            <w:sz w:val="18"/>
            <w:szCs w:val="18"/>
            <w:rPrChange w:id="182" w:author="胡忠宇" w:date="2017-10-17T23:07:00Z">
              <w:rPr>
                <w:rFonts w:ascii="microsoft yahei" w:hAnsi="microsoft yahei"/>
                <w:color w:val="3F3F3F"/>
                <w:sz w:val="23"/>
                <w:szCs w:val="23"/>
                <w:shd w:val="clear" w:color="auto" w:fill="FFFFFF"/>
              </w:rPr>
            </w:rPrChange>
          </w:rPr>
          <w:t>ReCAPTCHA</w:t>
        </w:r>
        <w:proofErr w:type="spellEnd"/>
        <w:r w:rsidR="009F00C6" w:rsidRPr="009F00C6">
          <w:rPr>
            <w:rFonts w:ascii="宋体" w:hAnsi="宋体"/>
            <w:sz w:val="18"/>
            <w:szCs w:val="18"/>
            <w:rPrChange w:id="183" w:author="胡忠宇" w:date="2017-10-17T23:07:00Z">
              <w:rPr>
                <w:rFonts w:ascii="microsoft yahei" w:hAnsi="microsoft yahei"/>
                <w:color w:val="3F3F3F"/>
                <w:sz w:val="23"/>
                <w:szCs w:val="23"/>
                <w:shd w:val="clear" w:color="auto" w:fill="FFFFFF"/>
              </w:rPr>
            </w:rPrChange>
          </w:rPr>
          <w:t>提供了最基本的</w:t>
        </w:r>
        <w:r w:rsidR="009F00C6" w:rsidRPr="009F00C6">
          <w:rPr>
            <w:rFonts w:ascii="宋体" w:hAnsi="宋体"/>
            <w:sz w:val="18"/>
            <w:szCs w:val="18"/>
            <w:rPrChange w:id="184" w:author="胡忠宇" w:date="2017-10-17T23:07:00Z">
              <w:rPr>
                <w:rStyle w:val="af5"/>
                <w:rFonts w:ascii="microsoft yahei" w:hAnsi="microsoft yahei"/>
                <w:color w:val="3F3F3F"/>
                <w:sz w:val="23"/>
                <w:szCs w:val="23"/>
                <w:shd w:val="clear" w:color="auto" w:fill="FFFFFF"/>
              </w:rPr>
            </w:rPrChange>
          </w:rPr>
          <w:t>验证码服务</w:t>
        </w:r>
        <w:r w:rsidR="009F00C6" w:rsidRPr="009F00C6">
          <w:rPr>
            <w:rFonts w:ascii="宋体" w:hAnsi="宋体"/>
            <w:sz w:val="18"/>
            <w:szCs w:val="18"/>
            <w:rPrChange w:id="185" w:author="胡忠宇" w:date="2017-10-17T23:07:00Z">
              <w:rPr>
                <w:rFonts w:ascii="microsoft yahei" w:hAnsi="microsoft yahei"/>
                <w:color w:val="3F3F3F"/>
                <w:sz w:val="23"/>
                <w:szCs w:val="23"/>
                <w:shd w:val="clear" w:color="auto" w:fill="FFFFFF"/>
              </w:rPr>
            </w:rPrChange>
          </w:rPr>
          <w:t>，同时，还利用大量用户的人工识别结果，来</w:t>
        </w:r>
        <w:r w:rsidR="009F00C6" w:rsidRPr="009F00C6">
          <w:rPr>
            <w:rFonts w:ascii="宋体" w:hAnsi="宋体"/>
            <w:sz w:val="18"/>
            <w:szCs w:val="18"/>
            <w:rPrChange w:id="186" w:author="胡忠宇" w:date="2017-10-17T23:07:00Z">
              <w:rPr>
                <w:rStyle w:val="af5"/>
                <w:rFonts w:ascii="microsoft yahei" w:hAnsi="microsoft yahei"/>
                <w:color w:val="3F3F3F"/>
                <w:sz w:val="23"/>
                <w:szCs w:val="23"/>
                <w:shd w:val="clear" w:color="auto" w:fill="FFFFFF"/>
              </w:rPr>
            </w:rPrChange>
          </w:rPr>
          <w:t>帮助对扫描版的图书做数字化</w:t>
        </w:r>
      </w:ins>
      <w:ins w:id="187" w:author="胡忠宇" w:date="2017-10-17T23:07:00Z">
        <w:r w:rsidR="009F00C6" w:rsidRPr="009F00C6">
          <w:rPr>
            <w:rFonts w:ascii="宋体" w:hAnsi="宋体" w:hint="eastAsia"/>
            <w:sz w:val="18"/>
            <w:szCs w:val="18"/>
            <w:rPrChange w:id="188" w:author="胡忠宇" w:date="2017-10-17T23:07:00Z">
              <w:rPr>
                <w:rFonts w:ascii="microsoft yahei" w:hAnsi="microsoft yahei" w:hint="eastAsia"/>
                <w:color w:val="3F3F3F"/>
                <w:sz w:val="23"/>
                <w:szCs w:val="23"/>
                <w:shd w:val="clear" w:color="auto" w:fill="FFFFFF"/>
              </w:rPr>
            </w:rPrChange>
          </w:rPr>
          <w:t>，</w:t>
        </w:r>
      </w:ins>
      <w:ins w:id="189" w:author="胡忠宇" w:date="2017-10-17T23:06:00Z">
        <w:r w:rsidR="009F00C6" w:rsidRPr="009F00C6">
          <w:rPr>
            <w:rFonts w:ascii="宋体" w:hAnsi="宋体"/>
            <w:sz w:val="18"/>
            <w:szCs w:val="18"/>
            <w:rPrChange w:id="190" w:author="胡忠宇" w:date="2017-10-17T23:07:00Z">
              <w:rPr>
                <w:rFonts w:ascii="microsoft yahei" w:hAnsi="microsoft yahei"/>
                <w:color w:val="3F3F3F"/>
                <w:sz w:val="23"/>
                <w:szCs w:val="23"/>
                <w:shd w:val="clear" w:color="auto" w:fill="FFFFFF"/>
              </w:rPr>
            </w:rPrChange>
          </w:rPr>
          <w:t>还能帮助</w:t>
        </w:r>
        <w:r w:rsidR="009F00C6" w:rsidRPr="009F00C6">
          <w:rPr>
            <w:rFonts w:ascii="宋体" w:hAnsi="宋体"/>
            <w:sz w:val="18"/>
            <w:szCs w:val="18"/>
            <w:rPrChange w:id="191" w:author="胡忠宇" w:date="2017-10-17T23:07:00Z">
              <w:rPr>
                <w:rStyle w:val="af5"/>
                <w:rFonts w:ascii="microsoft yahei" w:hAnsi="microsoft yahei"/>
                <w:color w:val="3F3F3F"/>
                <w:sz w:val="23"/>
                <w:szCs w:val="23"/>
                <w:shd w:val="clear" w:color="auto" w:fill="FFFFFF"/>
              </w:rPr>
            </w:rPrChange>
          </w:rPr>
          <w:t>改善地图的准确度</w:t>
        </w:r>
      </w:ins>
      <w:ins w:id="192" w:author="胡忠宇" w:date="2017-10-17T23:07:00Z">
        <w:r w:rsidR="009F00C6" w:rsidRPr="009F00C6">
          <w:rPr>
            <w:rFonts w:ascii="宋体" w:hAnsi="宋体" w:hint="eastAsia"/>
            <w:sz w:val="18"/>
            <w:szCs w:val="18"/>
            <w:rPrChange w:id="193" w:author="胡忠宇" w:date="2017-10-17T23:07:00Z">
              <w:rPr>
                <w:rFonts w:ascii="microsoft yahei" w:hAnsi="microsoft yahei" w:hint="eastAsia"/>
                <w:color w:val="3F3F3F"/>
                <w:sz w:val="23"/>
                <w:szCs w:val="23"/>
                <w:shd w:val="clear" w:color="auto" w:fill="FFFFFF"/>
              </w:rPr>
            </w:rPrChange>
          </w:rPr>
          <w:t>，</w:t>
        </w:r>
      </w:ins>
      <w:ins w:id="194" w:author="胡忠宇" w:date="2017-10-17T23:06:00Z">
        <w:r w:rsidR="009F00C6" w:rsidRPr="009F00C6">
          <w:rPr>
            <w:rFonts w:ascii="宋体" w:hAnsi="宋体"/>
            <w:sz w:val="18"/>
            <w:szCs w:val="18"/>
            <w:rPrChange w:id="195" w:author="胡忠宇" w:date="2017-10-17T23:07:00Z">
              <w:rPr>
                <w:rStyle w:val="af5"/>
                <w:rFonts w:ascii="microsoft yahei" w:hAnsi="microsoft yahei"/>
                <w:color w:val="3F3F3F"/>
                <w:sz w:val="23"/>
                <w:szCs w:val="23"/>
                <w:shd w:val="clear" w:color="auto" w:fill="FFFFFF"/>
              </w:rPr>
            </w:rPrChange>
          </w:rPr>
          <w:t>为更深层次的</w:t>
        </w:r>
        <w:r w:rsidR="009F00C6" w:rsidRPr="009F00C6">
          <w:rPr>
            <w:rFonts w:ascii="宋体" w:hAnsi="宋体"/>
            <w:sz w:val="18"/>
            <w:szCs w:val="18"/>
            <w:rPrChange w:id="196" w:author="胡忠宇" w:date="2017-10-17T23:07:00Z">
              <w:rPr>
                <w:rStyle w:val="af5"/>
                <w:rFonts w:ascii="microsoft yahei" w:hAnsi="microsoft yahei"/>
                <w:color w:val="3F3F3F"/>
                <w:sz w:val="23"/>
                <w:szCs w:val="23"/>
                <w:shd w:val="clear" w:color="auto" w:fill="FFFFFF"/>
              </w:rPr>
            </w:rPrChange>
          </w:rPr>
          <w:t>AI</w:t>
        </w:r>
        <w:r w:rsidR="009F00C6" w:rsidRPr="009F00C6">
          <w:rPr>
            <w:rFonts w:ascii="宋体" w:hAnsi="宋体"/>
            <w:sz w:val="18"/>
            <w:szCs w:val="18"/>
            <w:rPrChange w:id="197" w:author="胡忠宇" w:date="2017-10-17T23:07:00Z">
              <w:rPr>
                <w:rStyle w:val="af5"/>
                <w:rFonts w:ascii="microsoft yahei" w:hAnsi="microsoft yahei"/>
                <w:color w:val="3F3F3F"/>
                <w:sz w:val="23"/>
                <w:szCs w:val="23"/>
                <w:shd w:val="clear" w:color="auto" w:fill="FFFFFF"/>
              </w:rPr>
            </w:rPrChange>
          </w:rPr>
          <w:t>提供海量的宝贵数据</w:t>
        </w:r>
        <w:r w:rsidR="009F00C6" w:rsidRPr="009F00C6">
          <w:rPr>
            <w:rFonts w:ascii="宋体" w:hAnsi="宋体"/>
            <w:sz w:val="18"/>
            <w:szCs w:val="18"/>
            <w:rPrChange w:id="198" w:author="胡忠宇" w:date="2017-10-17T23:07:00Z">
              <w:rPr>
                <w:rFonts w:ascii="microsoft yahei" w:hAnsi="microsoft yahei"/>
                <w:color w:val="3F3F3F"/>
                <w:sz w:val="23"/>
                <w:szCs w:val="23"/>
                <w:shd w:val="clear" w:color="auto" w:fill="FFFFFF"/>
              </w:rPr>
            </w:rPrChange>
          </w:rPr>
          <w:t>。</w:t>
        </w:r>
      </w:ins>
    </w:p>
    <w:p w14:paraId="39AD357D" w14:textId="2B9E5E4A" w:rsidR="00D31865" w:rsidRPr="0055050B" w:rsidDel="0054773F" w:rsidRDefault="00D31865" w:rsidP="00867A67">
      <w:pPr>
        <w:pStyle w:val="a5"/>
        <w:rPr>
          <w:del w:id="199" w:author="胡忠宇" w:date="2017-10-17T22:40:00Z"/>
          <w:rFonts w:ascii="宋体" w:hAnsi="宋体"/>
          <w:sz w:val="18"/>
          <w:szCs w:val="18"/>
        </w:rPr>
        <w:pPrChange w:id="200" w:author="胡忠宇" w:date="2017-10-17T23:12:00Z">
          <w:pPr>
            <w:pStyle w:val="a5"/>
            <w:ind w:firstLineChars="200" w:firstLine="360"/>
          </w:pPr>
        </w:pPrChange>
      </w:pPr>
      <w:del w:id="201" w:author="胡忠宇" w:date="2017-10-17T22:40:00Z">
        <w:r w:rsidRPr="0055050B" w:rsidDel="0054773F">
          <w:rPr>
            <w:rFonts w:ascii="宋体" w:hAnsi="宋体"/>
            <w:sz w:val="18"/>
            <w:szCs w:val="18"/>
          </w:rPr>
          <w:delText>G</w:delText>
        </w:r>
        <w:r w:rsidRPr="0055050B" w:rsidDel="0054773F">
          <w:rPr>
            <w:rFonts w:ascii="宋体" w:hAnsi="宋体" w:hint="eastAsia"/>
            <w:sz w:val="18"/>
            <w:szCs w:val="18"/>
          </w:rPr>
          <w:delText>ithub的用户间协作完成项目亦可近似地认为是众包的形式。一个用户提出相关需求并做</w:delText>
        </w:r>
        <w:r w:rsidR="007D4575" w:rsidRPr="0055050B" w:rsidDel="0054773F">
          <w:rPr>
            <w:rFonts w:ascii="宋体" w:hAnsi="宋体" w:hint="eastAsia"/>
            <w:sz w:val="18"/>
            <w:szCs w:val="18"/>
          </w:rPr>
          <w:delText>出初步实现，然后向其他用户展示产品，其他用户帮助其进行更进一步的完善。</w:delText>
        </w:r>
        <w:r w:rsidRPr="0055050B" w:rsidDel="0054773F">
          <w:rPr>
            <w:rFonts w:ascii="宋体" w:hAnsi="宋体" w:hint="eastAsia"/>
            <w:sz w:val="18"/>
            <w:szCs w:val="18"/>
          </w:rPr>
          <w:delText>在众包更加广泛应用的现在，用户群体开始变大，不再仅仅局限于</w:delText>
        </w:r>
        <w:r w:rsidR="00AF0AEE" w:rsidRPr="0055050B" w:rsidDel="0054773F">
          <w:rPr>
            <w:rFonts w:ascii="宋体" w:hAnsi="宋体" w:hint="eastAsia"/>
            <w:sz w:val="18"/>
            <w:szCs w:val="18"/>
          </w:rPr>
          <w:delText>开发人员</w:delText>
        </w:r>
        <w:r w:rsidRPr="0055050B" w:rsidDel="0054773F">
          <w:rPr>
            <w:rFonts w:ascii="宋体" w:hAnsi="宋体" w:hint="eastAsia"/>
            <w:sz w:val="18"/>
            <w:szCs w:val="18"/>
          </w:rPr>
          <w:delText>，用户也可以是提出自己需求、展示市场痛点的策划人。这些用户（下文简称“策划者”）没有</w:delText>
        </w:r>
        <w:r w:rsidR="0069312E" w:rsidRPr="0055050B" w:rsidDel="0054773F">
          <w:rPr>
            <w:rFonts w:ascii="宋体" w:hAnsi="宋体" w:hint="eastAsia"/>
            <w:sz w:val="18"/>
            <w:szCs w:val="18"/>
          </w:rPr>
          <w:delText>足够</w:delText>
        </w:r>
        <w:r w:rsidRPr="0055050B" w:rsidDel="0054773F">
          <w:rPr>
            <w:rFonts w:ascii="宋体" w:hAnsi="宋体" w:hint="eastAsia"/>
            <w:sz w:val="18"/>
            <w:szCs w:val="18"/>
          </w:rPr>
          <w:delText>的开发能力，</w:delText>
        </w:r>
        <w:r w:rsidR="005042D8" w:rsidRPr="0055050B" w:rsidDel="0054773F">
          <w:rPr>
            <w:rFonts w:ascii="宋体" w:hAnsi="宋体" w:hint="eastAsia"/>
            <w:sz w:val="18"/>
            <w:szCs w:val="18"/>
          </w:rPr>
          <w:delText>也</w:delText>
        </w:r>
        <w:r w:rsidRPr="0055050B" w:rsidDel="0054773F">
          <w:rPr>
            <w:rFonts w:ascii="宋体" w:hAnsi="宋体" w:hint="eastAsia"/>
            <w:sz w:val="18"/>
            <w:szCs w:val="18"/>
          </w:rPr>
          <w:delText>无法通过</w:delText>
        </w:r>
        <w:r w:rsidR="005042D8" w:rsidRPr="0055050B" w:rsidDel="0054773F">
          <w:rPr>
            <w:rFonts w:ascii="宋体" w:hAnsi="宋体" w:hint="eastAsia"/>
            <w:sz w:val="18"/>
            <w:szCs w:val="18"/>
          </w:rPr>
          <w:delText>简易</w:delText>
        </w:r>
        <w:r w:rsidRPr="0055050B" w:rsidDel="0054773F">
          <w:rPr>
            <w:rFonts w:ascii="宋体" w:hAnsi="宋体" w:hint="eastAsia"/>
            <w:sz w:val="18"/>
            <w:szCs w:val="18"/>
          </w:rPr>
          <w:delText>模型来给其他用户展示想法，只能通过自然语言来表现</w:delText>
        </w:r>
        <w:r w:rsidR="007D4575" w:rsidRPr="0055050B" w:rsidDel="0054773F">
          <w:rPr>
            <w:rFonts w:ascii="宋体" w:hAnsi="宋体" w:hint="eastAsia"/>
            <w:sz w:val="18"/>
            <w:szCs w:val="18"/>
          </w:rPr>
          <w:delText>。</w:delText>
        </w:r>
        <w:r w:rsidRPr="0055050B" w:rsidDel="0054773F">
          <w:rPr>
            <w:rFonts w:ascii="宋体" w:hAnsi="宋体" w:hint="eastAsia"/>
            <w:sz w:val="18"/>
            <w:szCs w:val="18"/>
          </w:rPr>
          <w:delText>本文所构思的平台就是给</w:delText>
        </w:r>
        <w:r w:rsidR="005042D8" w:rsidRPr="0055050B" w:rsidDel="0054773F">
          <w:rPr>
            <w:rFonts w:ascii="宋体" w:hAnsi="宋体" w:hint="eastAsia"/>
            <w:sz w:val="18"/>
            <w:szCs w:val="18"/>
          </w:rPr>
          <w:delText>予用户这个功能，让没有开发能力的用户也能成为“开发者”，以此来</w:delText>
        </w:r>
        <w:r w:rsidRPr="0055050B" w:rsidDel="0054773F">
          <w:rPr>
            <w:rFonts w:ascii="宋体" w:hAnsi="宋体" w:hint="eastAsia"/>
            <w:sz w:val="18"/>
            <w:szCs w:val="18"/>
          </w:rPr>
          <w:delText>拓展用户群体。</w:delText>
        </w:r>
      </w:del>
    </w:p>
    <w:p w14:paraId="40E60DAE" w14:textId="77777777" w:rsidR="009F00C6" w:rsidRDefault="009F00C6" w:rsidP="00867A67">
      <w:pPr>
        <w:pStyle w:val="a5"/>
        <w:ind w:firstLineChars="200" w:firstLine="360"/>
        <w:rPr>
          <w:ins w:id="202" w:author="胡忠宇" w:date="2017-10-17T23:07:00Z"/>
          <w:rFonts w:ascii="宋体" w:hAnsi="宋体"/>
          <w:sz w:val="18"/>
          <w:szCs w:val="18"/>
        </w:rPr>
        <w:pPrChange w:id="203" w:author="胡忠宇" w:date="2017-10-17T23:12:00Z">
          <w:pPr>
            <w:pStyle w:val="a5"/>
            <w:ind w:firstLineChars="200" w:firstLine="360"/>
          </w:pPr>
        </w:pPrChange>
      </w:pPr>
    </w:p>
    <w:p w14:paraId="44E9E0E4" w14:textId="5843ECF3" w:rsidR="00D31865" w:rsidRPr="0055050B" w:rsidDel="009F00C6" w:rsidRDefault="00D31865" w:rsidP="00EC7597">
      <w:pPr>
        <w:pStyle w:val="a5"/>
        <w:ind w:firstLineChars="200" w:firstLine="360"/>
        <w:rPr>
          <w:del w:id="204" w:author="胡忠宇" w:date="2017-10-17T23:07:00Z"/>
          <w:rFonts w:ascii="宋体" w:hAnsi="宋体"/>
          <w:sz w:val="18"/>
          <w:szCs w:val="18"/>
        </w:rPr>
      </w:pPr>
      <w:del w:id="205" w:author="胡忠宇" w:date="2017-10-17T23:07:00Z">
        <w:r w:rsidRPr="0055050B" w:rsidDel="009F00C6">
          <w:rPr>
            <w:rFonts w:ascii="宋体" w:hAnsi="宋体" w:hint="eastAsia"/>
            <w:sz w:val="18"/>
            <w:szCs w:val="18"/>
          </w:rPr>
          <w:delText>当策划者有一个灵感的时候，就可以直接在平台上提出此创意，然后系统会由标题抓取关键词，并首先自动向策划者</w:delText>
        </w:r>
        <w:r w:rsidR="00AF231C" w:rsidRPr="0055050B" w:rsidDel="009F00C6">
          <w:rPr>
            <w:rFonts w:ascii="宋体" w:hAnsi="宋体" w:hint="eastAsia"/>
            <w:sz w:val="18"/>
            <w:szCs w:val="18"/>
          </w:rPr>
          <w:delText>推荐类似</w:delText>
        </w:r>
        <w:r w:rsidRPr="0055050B" w:rsidDel="009F00C6">
          <w:rPr>
            <w:rFonts w:ascii="宋体" w:hAnsi="宋体" w:hint="eastAsia"/>
            <w:sz w:val="18"/>
            <w:szCs w:val="18"/>
          </w:rPr>
          <w:delText>的项目。如果策划者觉得系统推荐的创意项目符合自己的预想，那么可以自行关闭创意；如若觉得并不符合自己的需求，可以再添加更加具体的描述，然后发布此创意。接下来开始进入第一阶段，平台用户一起讨论可行性以及再进一步的润色创意。如果经过讨论发现</w:delText>
        </w:r>
        <w:r w:rsidR="00AF231C" w:rsidRPr="0055050B" w:rsidDel="009F00C6">
          <w:rPr>
            <w:rFonts w:ascii="宋体" w:hAnsi="宋体" w:hint="eastAsia"/>
            <w:sz w:val="18"/>
            <w:szCs w:val="18"/>
          </w:rPr>
          <w:delText>此创意实现难度极大甚至</w:delText>
        </w:r>
        <w:r w:rsidRPr="0055050B" w:rsidDel="009F00C6">
          <w:rPr>
            <w:rFonts w:ascii="宋体" w:hAnsi="宋体" w:hint="eastAsia"/>
            <w:sz w:val="18"/>
            <w:szCs w:val="18"/>
          </w:rPr>
          <w:delText>无法实现，策划者</w:delText>
        </w:r>
        <w:r w:rsidR="00AF231C" w:rsidRPr="0055050B" w:rsidDel="009F00C6">
          <w:rPr>
            <w:rFonts w:ascii="宋体" w:hAnsi="宋体" w:hint="eastAsia"/>
            <w:sz w:val="18"/>
            <w:szCs w:val="18"/>
          </w:rPr>
          <w:delText>可以自行关闭创意；</w:delText>
        </w:r>
        <w:r w:rsidRPr="0055050B" w:rsidDel="009F00C6">
          <w:rPr>
            <w:rFonts w:ascii="宋体" w:hAnsi="宋体" w:hint="eastAsia"/>
            <w:sz w:val="18"/>
            <w:szCs w:val="18"/>
          </w:rPr>
          <w:delText>如果经过润色补充后，创意逐渐成为一个充实、可执行的项目，那么策划者可以广招贤士，开始进入第二阶段</w:delText>
        </w:r>
        <w:r w:rsidRPr="0055050B" w:rsidDel="009F00C6">
          <w:rPr>
            <w:rFonts w:ascii="宋体" w:hAnsi="宋体"/>
            <w:sz w:val="18"/>
            <w:szCs w:val="18"/>
          </w:rPr>
          <w:delText>—</w:delText>
        </w:r>
        <w:r w:rsidRPr="0055050B" w:rsidDel="009F00C6">
          <w:rPr>
            <w:rFonts w:ascii="宋体" w:hAnsi="宋体" w:hint="eastAsia"/>
            <w:sz w:val="18"/>
            <w:szCs w:val="18"/>
          </w:rPr>
          <w:delText>组建项目团队阶段。</w:delText>
        </w:r>
      </w:del>
    </w:p>
    <w:p w14:paraId="5B65548E" w14:textId="77777777" w:rsidR="00D31865"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组建团队不仅是完成项目的必要的环节，也是增加社区活力，</w:t>
      </w:r>
      <w:proofErr w:type="gramStart"/>
      <w:r w:rsidRPr="0055050B">
        <w:rPr>
          <w:rFonts w:ascii="宋体" w:hAnsi="宋体" w:hint="eastAsia"/>
          <w:sz w:val="18"/>
          <w:szCs w:val="18"/>
        </w:rPr>
        <w:t>贯彻众包思想</w:t>
      </w:r>
      <w:proofErr w:type="gramEnd"/>
      <w:r w:rsidR="007F54BB" w:rsidRPr="0055050B">
        <w:rPr>
          <w:rFonts w:ascii="宋体" w:hAnsi="宋体" w:hint="eastAsia"/>
          <w:sz w:val="18"/>
          <w:szCs w:val="18"/>
        </w:rPr>
        <w:t>，降低开发风险</w:t>
      </w:r>
      <w:r w:rsidRPr="0055050B">
        <w:rPr>
          <w:rFonts w:ascii="宋体" w:hAnsi="宋体" w:hint="eastAsia"/>
          <w:sz w:val="18"/>
          <w:szCs w:val="18"/>
        </w:rPr>
        <w:t>的必须阶段。</w:t>
      </w:r>
      <w:r w:rsidRPr="0055050B">
        <w:rPr>
          <w:rFonts w:ascii="宋体" w:hAnsi="宋体"/>
          <w:sz w:val="18"/>
          <w:szCs w:val="18"/>
        </w:rPr>
        <w:t>研究表明，在线交流与社群关系的维护是用户参与团体行为的基础[</w:t>
      </w:r>
      <w:r w:rsidR="00211CF4" w:rsidRPr="0055050B">
        <w:rPr>
          <w:rFonts w:ascii="宋体" w:hAnsi="宋体"/>
          <w:sz w:val="18"/>
          <w:szCs w:val="18"/>
        </w:rPr>
        <w:t>5</w:t>
      </w:r>
      <w:r w:rsidRPr="0055050B">
        <w:rPr>
          <w:rFonts w:ascii="宋体" w:hAnsi="宋体"/>
          <w:sz w:val="18"/>
          <w:szCs w:val="18"/>
        </w:rPr>
        <w:t>]。</w:t>
      </w:r>
      <w:proofErr w:type="gramStart"/>
      <w:r w:rsidRPr="0055050B">
        <w:rPr>
          <w:rFonts w:ascii="宋体" w:hAnsi="宋体"/>
          <w:sz w:val="18"/>
          <w:szCs w:val="18"/>
        </w:rPr>
        <w:t>众包的</w:t>
      </w:r>
      <w:proofErr w:type="gramEnd"/>
      <w:r w:rsidRPr="0055050B">
        <w:rPr>
          <w:rFonts w:ascii="宋体" w:hAnsi="宋体"/>
          <w:sz w:val="18"/>
          <w:szCs w:val="18"/>
        </w:rPr>
        <w:t>成功依赖于社区用户的群体智慧，需要社群成员间的协作以及用户与社区间的良性互动。</w:t>
      </w:r>
      <w:r w:rsidRPr="0055050B">
        <w:rPr>
          <w:rFonts w:ascii="宋体" w:hAnsi="宋体" w:hint="eastAsia"/>
          <w:sz w:val="18"/>
          <w:szCs w:val="18"/>
        </w:rPr>
        <w:t>[</w:t>
      </w:r>
      <w:r w:rsidR="00211CF4" w:rsidRPr="0055050B">
        <w:rPr>
          <w:rFonts w:ascii="宋体" w:hAnsi="宋体"/>
          <w:sz w:val="18"/>
          <w:szCs w:val="18"/>
        </w:rPr>
        <w:t>6</w:t>
      </w:r>
      <w:r w:rsidRPr="0055050B">
        <w:rPr>
          <w:rFonts w:ascii="宋体" w:hAnsi="宋体" w:hint="eastAsia"/>
          <w:sz w:val="18"/>
          <w:szCs w:val="18"/>
        </w:rPr>
        <w:t>]</w:t>
      </w:r>
    </w:p>
    <w:p w14:paraId="5969C199" w14:textId="669B24C7" w:rsidR="00D31865" w:rsidRPr="0055050B" w:rsidDel="00867A67" w:rsidRDefault="00D31865" w:rsidP="00EC7597">
      <w:pPr>
        <w:pStyle w:val="a5"/>
        <w:ind w:firstLineChars="200" w:firstLine="360"/>
        <w:rPr>
          <w:del w:id="206" w:author="胡忠宇" w:date="2017-10-17T23:11:00Z"/>
          <w:rFonts w:ascii="宋体" w:hAnsi="宋体"/>
          <w:sz w:val="18"/>
          <w:szCs w:val="18"/>
        </w:rPr>
      </w:pPr>
      <w:del w:id="207" w:author="胡忠宇" w:date="2017-10-17T23:11:00Z">
        <w:r w:rsidRPr="0055050B" w:rsidDel="00867A67">
          <w:rPr>
            <w:rFonts w:ascii="宋体" w:hAnsi="宋体" w:hint="eastAsia"/>
            <w:sz w:val="18"/>
            <w:szCs w:val="18"/>
          </w:rPr>
          <w:delText>在组建项目团队阶段，策划者需要首先选择一个项目负责人，此负责人在此后的进度中拥有和策划者相当的权限，个别操作的权限甚至可以超过策划者，使负责人作为此项目的平台管理之外的最高权限角色之一</w:delText>
        </w:r>
        <w:r w:rsidR="007D4575" w:rsidRPr="0055050B" w:rsidDel="00867A67">
          <w:rPr>
            <w:rFonts w:ascii="宋体" w:hAnsi="宋体" w:hint="eastAsia"/>
            <w:sz w:val="18"/>
            <w:szCs w:val="18"/>
          </w:rPr>
          <w:delText>。</w:delText>
        </w:r>
        <w:r w:rsidRPr="0055050B" w:rsidDel="00867A67">
          <w:rPr>
            <w:rFonts w:ascii="宋体" w:hAnsi="宋体" w:hint="eastAsia"/>
            <w:sz w:val="18"/>
            <w:szCs w:val="18"/>
          </w:rPr>
          <w:delText>确定项目负责人后，所有的用户都可以向开发团队提出申请加入开发团队。同时，系统会向关注此创意的用户发出邀请，通过邀请</w:delText>
        </w:r>
        <w:r w:rsidR="00E918FE" w:rsidRPr="0055050B" w:rsidDel="00867A67">
          <w:rPr>
            <w:rFonts w:ascii="宋体" w:hAnsi="宋体" w:hint="eastAsia"/>
            <w:sz w:val="18"/>
            <w:szCs w:val="18"/>
          </w:rPr>
          <w:delText>可以直接</w:delText>
        </w:r>
        <w:r w:rsidRPr="0055050B" w:rsidDel="00867A67">
          <w:rPr>
            <w:rFonts w:ascii="宋体" w:hAnsi="宋体" w:hint="eastAsia"/>
            <w:sz w:val="18"/>
            <w:szCs w:val="18"/>
          </w:rPr>
          <w:delText>进入此创意，然后选择是否</w:delText>
        </w:r>
        <w:r w:rsidR="00AF2A5F" w:rsidRPr="0055050B" w:rsidDel="00867A67">
          <w:rPr>
            <w:rFonts w:ascii="宋体" w:hAnsi="宋体" w:hint="eastAsia"/>
            <w:sz w:val="18"/>
            <w:szCs w:val="18"/>
          </w:rPr>
          <w:delText>申请</w:delText>
        </w:r>
        <w:r w:rsidRPr="0055050B" w:rsidDel="00867A67">
          <w:rPr>
            <w:rFonts w:ascii="宋体" w:hAnsi="宋体" w:hint="eastAsia"/>
            <w:sz w:val="18"/>
            <w:szCs w:val="18"/>
          </w:rPr>
          <w:delText>加入开发团队。</w:delText>
        </w:r>
      </w:del>
    </w:p>
    <w:p w14:paraId="4934E7A5" w14:textId="79A48270" w:rsidR="00D31865" w:rsidRPr="0055050B" w:rsidDel="00867A67" w:rsidRDefault="00D31865" w:rsidP="00EC7597">
      <w:pPr>
        <w:pStyle w:val="a5"/>
        <w:ind w:firstLineChars="200" w:firstLine="360"/>
        <w:rPr>
          <w:del w:id="208" w:author="胡忠宇" w:date="2017-10-17T23:11:00Z"/>
          <w:rFonts w:ascii="宋体" w:hAnsi="宋体"/>
          <w:sz w:val="18"/>
          <w:szCs w:val="18"/>
        </w:rPr>
      </w:pPr>
      <w:del w:id="209" w:author="胡忠宇" w:date="2017-10-17T23:11:00Z">
        <w:r w:rsidRPr="0055050B" w:rsidDel="00867A67">
          <w:rPr>
            <w:rFonts w:ascii="宋体" w:hAnsi="宋体" w:hint="eastAsia"/>
            <w:sz w:val="18"/>
            <w:szCs w:val="18"/>
          </w:rPr>
          <w:delText>申请阶段会持续一</w:delText>
        </w:r>
        <w:r w:rsidR="00AF2A5F" w:rsidRPr="0055050B" w:rsidDel="00867A67">
          <w:rPr>
            <w:rFonts w:ascii="宋体" w:hAnsi="宋体" w:hint="eastAsia"/>
            <w:sz w:val="18"/>
            <w:szCs w:val="18"/>
          </w:rPr>
          <w:delText>小</w:delText>
        </w:r>
        <w:r w:rsidRPr="0055050B" w:rsidDel="00867A67">
          <w:rPr>
            <w:rFonts w:ascii="宋体" w:hAnsi="宋体" w:hint="eastAsia"/>
            <w:sz w:val="18"/>
            <w:szCs w:val="18"/>
          </w:rPr>
          <w:delText>段时间，</w:delText>
        </w:r>
        <w:r w:rsidR="00AF2A5F" w:rsidRPr="0055050B" w:rsidDel="00867A67">
          <w:rPr>
            <w:rFonts w:ascii="宋体" w:hAnsi="宋体" w:hint="eastAsia"/>
            <w:sz w:val="18"/>
            <w:szCs w:val="18"/>
          </w:rPr>
          <w:delText>同时，项目负责人开始审核用户发来的申请。</w:delText>
        </w:r>
        <w:r w:rsidRPr="0055050B" w:rsidDel="00867A67">
          <w:rPr>
            <w:rFonts w:ascii="宋体" w:hAnsi="宋体" w:hint="eastAsia"/>
            <w:sz w:val="18"/>
            <w:szCs w:val="18"/>
          </w:rPr>
          <w:delText>建议此时尽量展示自己的优势以及对项目有帮助的方面，增加自己申请通过的几率。在项目人员基本确定后，项目开始正式进入开发阶段。如果负责人认为项</w:delText>
        </w:r>
        <w:r w:rsidR="00AF2A5F" w:rsidRPr="0055050B" w:rsidDel="00867A67">
          <w:rPr>
            <w:rFonts w:ascii="宋体" w:hAnsi="宋体" w:hint="eastAsia"/>
            <w:sz w:val="18"/>
            <w:szCs w:val="18"/>
          </w:rPr>
          <w:delText>目开发人员不够，可以再延长最后一期申请时间，或者</w:delText>
        </w:r>
        <w:r w:rsidRPr="0055050B" w:rsidDel="00867A67">
          <w:rPr>
            <w:rFonts w:ascii="宋体" w:hAnsi="宋体" w:hint="eastAsia"/>
            <w:sz w:val="18"/>
            <w:szCs w:val="18"/>
          </w:rPr>
          <w:delText>直接裁定团队建设失败，做好记录后关闭项目开发。</w:delText>
        </w:r>
      </w:del>
    </w:p>
    <w:p w14:paraId="0DA76F59" w14:textId="77777777" w:rsidR="007F54BB"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进入正式开发阶段后，</w:t>
      </w:r>
      <w:r w:rsidR="007F54BB" w:rsidRPr="0055050B">
        <w:rPr>
          <w:rFonts w:ascii="宋体" w:hAnsi="宋体" w:hint="eastAsia"/>
          <w:sz w:val="18"/>
          <w:szCs w:val="18"/>
        </w:rPr>
        <w:t>开发团队</w:t>
      </w:r>
      <w:r w:rsidRPr="0055050B">
        <w:rPr>
          <w:rFonts w:ascii="宋体" w:hAnsi="宋体" w:hint="eastAsia"/>
          <w:sz w:val="18"/>
          <w:szCs w:val="18"/>
        </w:rPr>
        <w:t>需要选择一种软件开发模型，平台推荐使用scrum敏捷开发过程模型，并为此提供了充分的作业空间。</w:t>
      </w:r>
      <w:r w:rsidRPr="0055050B">
        <w:rPr>
          <w:rFonts w:ascii="宋体" w:hAnsi="宋体"/>
          <w:sz w:val="18"/>
          <w:szCs w:val="18"/>
        </w:rPr>
        <w:t>S</w:t>
      </w:r>
      <w:r w:rsidRPr="0055050B">
        <w:rPr>
          <w:rFonts w:ascii="宋体" w:hAnsi="宋体" w:hint="eastAsia"/>
          <w:sz w:val="18"/>
          <w:szCs w:val="18"/>
        </w:rPr>
        <w:t>c</w:t>
      </w:r>
      <w:r w:rsidRPr="0055050B">
        <w:rPr>
          <w:rFonts w:ascii="宋体" w:hAnsi="宋体"/>
          <w:sz w:val="18"/>
          <w:szCs w:val="18"/>
        </w:rPr>
        <w:t>rum方法是目前全球最流行与最有效的敏捷项目管理理念与方法之一，是一种快速增量交付软件产品的</w:t>
      </w:r>
      <w:r w:rsidRPr="0055050B">
        <w:rPr>
          <w:rFonts w:ascii="宋体" w:hAnsi="宋体" w:hint="eastAsia"/>
          <w:sz w:val="18"/>
          <w:szCs w:val="18"/>
        </w:rPr>
        <w:t>模型</w:t>
      </w:r>
      <w:r w:rsidRPr="0055050B">
        <w:rPr>
          <w:rFonts w:ascii="宋体" w:hAnsi="宋体"/>
          <w:sz w:val="18"/>
          <w:szCs w:val="18"/>
        </w:rPr>
        <w:t>，在构建产品过程中创建产品的内部团队并与</w:t>
      </w:r>
      <w:r w:rsidRPr="0055050B">
        <w:rPr>
          <w:rFonts w:ascii="宋体" w:hAnsi="宋体" w:hint="eastAsia"/>
          <w:sz w:val="18"/>
          <w:szCs w:val="18"/>
        </w:rPr>
        <w:t>其他用户</w:t>
      </w:r>
      <w:r w:rsidRPr="0055050B">
        <w:rPr>
          <w:rFonts w:ascii="宋体" w:hAnsi="宋体"/>
          <w:sz w:val="18"/>
          <w:szCs w:val="18"/>
        </w:rPr>
        <w:t>高度协作。</w:t>
      </w:r>
      <w:r w:rsidRPr="0055050B">
        <w:rPr>
          <w:rFonts w:ascii="宋体" w:hAnsi="宋体" w:hint="eastAsia"/>
          <w:sz w:val="18"/>
          <w:szCs w:val="18"/>
        </w:rPr>
        <w:t>[</w:t>
      </w:r>
      <w:r w:rsidR="00211CF4" w:rsidRPr="0055050B">
        <w:rPr>
          <w:rFonts w:ascii="宋体" w:hAnsi="宋体"/>
          <w:sz w:val="18"/>
          <w:szCs w:val="18"/>
        </w:rPr>
        <w:t>7</w:t>
      </w:r>
      <w:r w:rsidRPr="0055050B">
        <w:rPr>
          <w:rFonts w:ascii="宋体" w:hAnsi="宋体" w:hint="eastAsia"/>
          <w:sz w:val="18"/>
          <w:szCs w:val="18"/>
        </w:rPr>
        <w:t>]这些特点都</w:t>
      </w:r>
      <w:r w:rsidRPr="0055050B">
        <w:rPr>
          <w:rFonts w:ascii="宋体" w:hAnsi="宋体" w:hint="eastAsia"/>
          <w:sz w:val="18"/>
          <w:szCs w:val="18"/>
        </w:rPr>
        <w:lastRenderedPageBreak/>
        <w:t>使得平台上的项目更适合scrum开发模型。</w:t>
      </w:r>
    </w:p>
    <w:p w14:paraId="6B676AF8" w14:textId="55D1AB31" w:rsidR="00D31865" w:rsidRPr="0055050B" w:rsidDel="00867A67" w:rsidRDefault="00D31865" w:rsidP="00EC7597">
      <w:pPr>
        <w:pStyle w:val="a5"/>
        <w:ind w:firstLineChars="200" w:firstLine="360"/>
        <w:rPr>
          <w:del w:id="210" w:author="胡忠宇" w:date="2017-10-17T23:12:00Z"/>
          <w:rFonts w:ascii="宋体" w:hAnsi="宋体"/>
          <w:sz w:val="18"/>
          <w:szCs w:val="18"/>
        </w:rPr>
      </w:pPr>
      <w:del w:id="211" w:author="胡忠宇" w:date="2017-10-17T23:12:00Z">
        <w:r w:rsidRPr="0055050B" w:rsidDel="00867A67">
          <w:rPr>
            <w:rFonts w:ascii="宋体" w:hAnsi="宋体" w:hint="eastAsia"/>
            <w:sz w:val="18"/>
            <w:szCs w:val="18"/>
          </w:rPr>
          <w:delText>在正式开发阶段，项目组需要先正式地第一次确定需求，分配工作并进行记录。平台提供项目组专属的讨论组，并提供一定的存储空间存放记录的项目文档，这些文档意味着正式的记录，是可以被平台上的每一个用户浏览的。</w:delText>
        </w:r>
      </w:del>
    </w:p>
    <w:p w14:paraId="797F8A6D" w14:textId="77777777" w:rsidR="00D31865"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正如“</w:t>
      </w:r>
      <w:r w:rsidRPr="0055050B">
        <w:rPr>
          <w:rFonts w:ascii="宋体" w:hAnsi="宋体"/>
          <w:sz w:val="18"/>
          <w:szCs w:val="18"/>
        </w:rPr>
        <w:t>基于 Scrum 的知识共享模型研究</w:t>
      </w:r>
      <w:r w:rsidRPr="0055050B">
        <w:rPr>
          <w:rFonts w:ascii="宋体" w:hAnsi="宋体" w:hint="eastAsia"/>
          <w:sz w:val="18"/>
          <w:szCs w:val="18"/>
        </w:rPr>
        <w:t>[</w:t>
      </w:r>
      <w:r w:rsidR="00211CF4" w:rsidRPr="0055050B">
        <w:rPr>
          <w:rFonts w:ascii="宋体" w:hAnsi="宋体"/>
          <w:sz w:val="18"/>
          <w:szCs w:val="18"/>
        </w:rPr>
        <w:t>8</w:t>
      </w:r>
      <w:r w:rsidRPr="0055050B">
        <w:rPr>
          <w:rFonts w:ascii="宋体" w:hAnsi="宋体" w:hint="eastAsia"/>
          <w:sz w:val="18"/>
          <w:szCs w:val="18"/>
        </w:rPr>
        <w:t>]”中提到的，在开发阶段会有计划会议、每日会议、评审会议、回顾会议等会议。在这些会议中，讨论部分都可以在讨论组中进行，而重要的决策需要记录员写入文档后存储在此项目的文件库中，也是这个创意项目共享的关键。</w:t>
      </w:r>
    </w:p>
    <w:p w14:paraId="2CEE6BD0" w14:textId="3AF0DC4A" w:rsidR="00D31865" w:rsidRDefault="00D31865" w:rsidP="00EC7597">
      <w:pPr>
        <w:pStyle w:val="a5"/>
        <w:ind w:firstLineChars="200" w:firstLine="360"/>
        <w:rPr>
          <w:ins w:id="212" w:author="胡忠宇" w:date="2017-10-17T23:19:00Z"/>
          <w:rFonts w:ascii="宋体" w:hAnsi="宋体"/>
          <w:sz w:val="18"/>
          <w:szCs w:val="18"/>
        </w:rPr>
      </w:pPr>
      <w:r w:rsidRPr="0055050B">
        <w:rPr>
          <w:rFonts w:ascii="宋体" w:hAnsi="宋体"/>
          <w:sz w:val="18"/>
          <w:szCs w:val="18"/>
        </w:rPr>
        <w:t>陆丹(2013)在对“众包”特征分析的基础上，提出众</w:t>
      </w:r>
      <w:proofErr w:type="gramStart"/>
      <w:r w:rsidRPr="0055050B">
        <w:rPr>
          <w:rFonts w:ascii="宋体" w:hAnsi="宋体"/>
          <w:sz w:val="18"/>
          <w:szCs w:val="18"/>
        </w:rPr>
        <w:t>包面临</w:t>
      </w:r>
      <w:proofErr w:type="gramEnd"/>
      <w:r w:rsidRPr="0055050B">
        <w:rPr>
          <w:rFonts w:ascii="宋体" w:hAnsi="宋体"/>
          <w:sz w:val="18"/>
          <w:szCs w:val="18"/>
        </w:rPr>
        <w:t>四种风险</w:t>
      </w:r>
      <w:r w:rsidRPr="0055050B">
        <w:rPr>
          <w:rFonts w:ascii="宋体" w:hAnsi="宋体" w:hint="eastAsia"/>
          <w:sz w:val="18"/>
          <w:szCs w:val="18"/>
        </w:rPr>
        <w:t>：</w:t>
      </w:r>
      <w:r w:rsidRPr="0055050B">
        <w:rPr>
          <w:rFonts w:ascii="宋体" w:hAnsi="宋体"/>
          <w:sz w:val="18"/>
          <w:szCs w:val="18"/>
        </w:rPr>
        <w:t>能力风险、组织管理风险、知识产权风险和信息风险，并论述每种风险产生的原因，提出风险规避的解决办法，但具体实施的可操作性需要进一步 完善。</w:t>
      </w:r>
      <w:r w:rsidRPr="0055050B">
        <w:rPr>
          <w:rFonts w:ascii="宋体" w:hAnsi="宋体" w:hint="eastAsia"/>
          <w:sz w:val="18"/>
          <w:szCs w:val="18"/>
        </w:rPr>
        <w:t>[</w:t>
      </w:r>
      <w:proofErr w:type="gramStart"/>
      <w:r w:rsidR="00211CF4" w:rsidRPr="0055050B">
        <w:rPr>
          <w:rFonts w:ascii="宋体" w:hAnsi="宋体"/>
          <w:sz w:val="18"/>
          <w:szCs w:val="18"/>
        </w:rPr>
        <w:t>9</w:t>
      </w:r>
      <w:r w:rsidRPr="0055050B">
        <w:rPr>
          <w:rFonts w:ascii="宋体" w:hAnsi="宋体" w:hint="eastAsia"/>
          <w:sz w:val="18"/>
          <w:szCs w:val="18"/>
        </w:rPr>
        <w:t>]</w:t>
      </w:r>
      <w:r w:rsidRPr="0055050B">
        <w:rPr>
          <w:rFonts w:ascii="宋体" w:hAnsi="宋体"/>
          <w:sz w:val="18"/>
          <w:szCs w:val="18"/>
        </w:rPr>
        <w:t>[</w:t>
      </w:r>
      <w:proofErr w:type="gramEnd"/>
      <w:r w:rsidR="00211CF4" w:rsidRPr="0055050B">
        <w:rPr>
          <w:rFonts w:ascii="宋体" w:hAnsi="宋体"/>
          <w:sz w:val="18"/>
          <w:szCs w:val="18"/>
        </w:rPr>
        <w:t>10</w:t>
      </w:r>
      <w:r w:rsidRPr="0055050B">
        <w:rPr>
          <w:rFonts w:ascii="宋体" w:hAnsi="宋体"/>
          <w:sz w:val="18"/>
          <w:szCs w:val="18"/>
        </w:rPr>
        <w:t>]</w:t>
      </w:r>
    </w:p>
    <w:p w14:paraId="453FC33F" w14:textId="43B15B2C" w:rsidR="00AF1285" w:rsidRPr="0055050B" w:rsidRDefault="00AF1285" w:rsidP="00EC7597">
      <w:pPr>
        <w:pStyle w:val="a5"/>
        <w:ind w:firstLineChars="200" w:firstLine="360"/>
        <w:rPr>
          <w:rFonts w:ascii="宋体" w:hAnsi="宋体"/>
          <w:sz w:val="18"/>
          <w:szCs w:val="18"/>
        </w:rPr>
      </w:pPr>
      <w:ins w:id="213" w:author="胡忠宇" w:date="2017-10-17T23:24:00Z">
        <w:r w:rsidRPr="00E86144">
          <w:rPr>
            <w:rFonts w:ascii="宋体" w:hAnsi="宋体" w:hint="eastAsia"/>
            <w:sz w:val="18"/>
            <w:szCs w:val="18"/>
            <w:highlight w:val="yellow"/>
            <w:rPrChange w:id="214" w:author="胡忠宇" w:date="2017-10-17T23:36:00Z">
              <w:rPr>
                <w:rFonts w:ascii="宋体" w:hAnsi="宋体" w:hint="eastAsia"/>
                <w:sz w:val="18"/>
                <w:szCs w:val="18"/>
              </w:rPr>
            </w:rPrChange>
          </w:rPr>
          <w:t>为了降低用户能力不足、组织管理</w:t>
        </w:r>
      </w:ins>
      <w:ins w:id="215" w:author="胡忠宇" w:date="2017-10-17T23:25:00Z">
        <w:r w:rsidRPr="00E86144">
          <w:rPr>
            <w:rFonts w:ascii="宋体" w:hAnsi="宋体" w:hint="eastAsia"/>
            <w:sz w:val="18"/>
            <w:szCs w:val="18"/>
            <w:highlight w:val="yellow"/>
            <w:rPrChange w:id="216" w:author="胡忠宇" w:date="2017-10-17T23:36:00Z">
              <w:rPr>
                <w:rFonts w:ascii="宋体" w:hAnsi="宋体" w:hint="eastAsia"/>
                <w:sz w:val="18"/>
                <w:szCs w:val="18"/>
              </w:rPr>
            </w:rPrChange>
          </w:rPr>
          <w:t>不完善带来的风险，平台模型中加入了对项目</w:t>
        </w:r>
      </w:ins>
      <w:ins w:id="217" w:author="胡忠宇" w:date="2017-10-17T23:27:00Z">
        <w:r w:rsidRPr="00E86144">
          <w:rPr>
            <w:rFonts w:ascii="宋体" w:hAnsi="宋体" w:hint="eastAsia"/>
            <w:sz w:val="18"/>
            <w:szCs w:val="18"/>
            <w:highlight w:val="yellow"/>
            <w:rPrChange w:id="218" w:author="胡忠宇" w:date="2017-10-17T23:36:00Z">
              <w:rPr>
                <w:rFonts w:ascii="宋体" w:hAnsi="宋体" w:hint="eastAsia"/>
                <w:sz w:val="18"/>
                <w:szCs w:val="18"/>
              </w:rPr>
            </w:rPrChange>
          </w:rPr>
          <w:t>成员结构、</w:t>
        </w:r>
      </w:ins>
      <w:ins w:id="219" w:author="胡忠宇" w:date="2017-10-17T23:26:00Z">
        <w:r w:rsidRPr="00E86144">
          <w:rPr>
            <w:rFonts w:ascii="宋体" w:hAnsi="宋体" w:hint="eastAsia"/>
            <w:sz w:val="18"/>
            <w:szCs w:val="18"/>
            <w:highlight w:val="yellow"/>
            <w:rPrChange w:id="220" w:author="胡忠宇" w:date="2017-10-17T23:36:00Z">
              <w:rPr>
                <w:rFonts w:ascii="宋体" w:hAnsi="宋体" w:hint="eastAsia"/>
                <w:sz w:val="18"/>
                <w:szCs w:val="18"/>
              </w:rPr>
            </w:rPrChange>
          </w:rPr>
          <w:t>实现过程的</w:t>
        </w:r>
      </w:ins>
      <w:ins w:id="221" w:author="胡忠宇" w:date="2017-10-17T23:25:00Z">
        <w:r w:rsidRPr="00E86144">
          <w:rPr>
            <w:rFonts w:ascii="宋体" w:hAnsi="宋体" w:hint="eastAsia"/>
            <w:sz w:val="18"/>
            <w:szCs w:val="18"/>
            <w:highlight w:val="yellow"/>
            <w:rPrChange w:id="222" w:author="胡忠宇" w:date="2017-10-17T23:36:00Z">
              <w:rPr>
                <w:rFonts w:ascii="宋体" w:hAnsi="宋体" w:hint="eastAsia"/>
                <w:sz w:val="18"/>
                <w:szCs w:val="18"/>
              </w:rPr>
            </w:rPrChange>
          </w:rPr>
          <w:t>成熟度</w:t>
        </w:r>
        <w:commentRangeStart w:id="223"/>
        <w:r w:rsidRPr="00E86144">
          <w:rPr>
            <w:rFonts w:ascii="宋体" w:hAnsi="宋体" w:hint="eastAsia"/>
            <w:sz w:val="18"/>
            <w:szCs w:val="18"/>
            <w:highlight w:val="yellow"/>
            <w:rPrChange w:id="224" w:author="胡忠宇" w:date="2017-10-17T23:36:00Z">
              <w:rPr>
                <w:rFonts w:ascii="宋体" w:hAnsi="宋体" w:hint="eastAsia"/>
                <w:sz w:val="18"/>
                <w:szCs w:val="18"/>
              </w:rPr>
            </w:rPrChange>
          </w:rPr>
          <w:t>计算</w:t>
        </w:r>
      </w:ins>
      <w:commentRangeEnd w:id="223"/>
      <w:ins w:id="225" w:author="胡忠宇" w:date="2017-10-17T23:36:00Z">
        <w:r w:rsidR="001E227F">
          <w:rPr>
            <w:rStyle w:val="ae"/>
          </w:rPr>
          <w:commentReference w:id="223"/>
        </w:r>
      </w:ins>
      <w:ins w:id="227" w:author="胡忠宇" w:date="2017-10-17T23:27:00Z">
        <w:r w:rsidRPr="00E86144">
          <w:rPr>
            <w:rFonts w:ascii="宋体" w:hAnsi="宋体" w:hint="eastAsia"/>
            <w:sz w:val="18"/>
            <w:szCs w:val="18"/>
            <w:highlight w:val="yellow"/>
            <w:rPrChange w:id="228" w:author="胡忠宇" w:date="2017-10-17T23:36:00Z">
              <w:rPr>
                <w:rFonts w:ascii="宋体" w:hAnsi="宋体" w:hint="eastAsia"/>
                <w:sz w:val="18"/>
                <w:szCs w:val="18"/>
              </w:rPr>
            </w:rPrChange>
          </w:rPr>
          <w:t>。</w:t>
        </w:r>
      </w:ins>
    </w:p>
    <w:p w14:paraId="4EF170AF" w14:textId="72F3B1CB" w:rsidR="00AF1285" w:rsidRPr="0055050B" w:rsidRDefault="00AF1285" w:rsidP="00AF1285">
      <w:pPr>
        <w:pStyle w:val="a5"/>
        <w:ind w:firstLineChars="200" w:firstLine="360"/>
        <w:rPr>
          <w:rFonts w:ascii="宋体" w:hAnsi="宋体" w:hint="eastAsia"/>
          <w:sz w:val="18"/>
          <w:szCs w:val="18"/>
        </w:rPr>
        <w:pPrChange w:id="229" w:author="胡忠宇" w:date="2017-10-17T23:20:00Z">
          <w:pPr>
            <w:pStyle w:val="a5"/>
            <w:ind w:firstLineChars="200" w:firstLine="360"/>
          </w:pPr>
        </w:pPrChange>
      </w:pPr>
      <w:ins w:id="230" w:author="胡忠宇" w:date="2017-10-17T23:19:00Z">
        <w:r w:rsidRPr="0055050B">
          <w:rPr>
            <w:rFonts w:ascii="宋体" w:hAnsi="宋体" w:hint="eastAsia"/>
            <w:sz w:val="18"/>
            <w:szCs w:val="18"/>
          </w:rPr>
          <w:t>同时</w:t>
        </w:r>
      </w:ins>
      <w:r w:rsidR="00D31865" w:rsidRPr="0055050B">
        <w:rPr>
          <w:rFonts w:ascii="宋体" w:hAnsi="宋体" w:hint="eastAsia"/>
          <w:sz w:val="18"/>
          <w:szCs w:val="18"/>
        </w:rPr>
        <w:t>为了规避</w:t>
      </w:r>
      <w:proofErr w:type="gramStart"/>
      <w:r w:rsidR="00D31865" w:rsidRPr="0055050B">
        <w:rPr>
          <w:rFonts w:ascii="宋体" w:hAnsi="宋体" w:hint="eastAsia"/>
          <w:sz w:val="18"/>
          <w:szCs w:val="18"/>
        </w:rPr>
        <w:t>商业化众包的</w:t>
      </w:r>
      <w:proofErr w:type="gramEnd"/>
      <w:r w:rsidR="00D31865" w:rsidRPr="0055050B">
        <w:rPr>
          <w:rFonts w:ascii="宋体" w:hAnsi="宋体" w:hint="eastAsia"/>
          <w:sz w:val="18"/>
          <w:szCs w:val="18"/>
        </w:rPr>
        <w:t>风险，</w:t>
      </w:r>
      <w:del w:id="231" w:author="胡忠宇" w:date="2017-10-17T23:19:00Z">
        <w:r w:rsidR="00D31865" w:rsidRPr="0055050B" w:rsidDel="00AF1285">
          <w:rPr>
            <w:rFonts w:ascii="宋体" w:hAnsi="宋体" w:hint="eastAsia"/>
            <w:sz w:val="18"/>
            <w:szCs w:val="18"/>
          </w:rPr>
          <w:delText>同时</w:delText>
        </w:r>
      </w:del>
      <w:r w:rsidR="00D31865" w:rsidRPr="0055050B">
        <w:rPr>
          <w:rFonts w:ascii="宋体" w:hAnsi="宋体" w:hint="eastAsia"/>
          <w:sz w:val="18"/>
          <w:szCs w:val="18"/>
        </w:rPr>
        <w:t>作为一个共享想法、协同实现的开放式平台，</w:t>
      </w:r>
      <w:r w:rsidR="008E52F3" w:rsidRPr="0055050B">
        <w:rPr>
          <w:rFonts w:ascii="宋体" w:hAnsi="宋体" w:hint="eastAsia"/>
          <w:sz w:val="18"/>
          <w:szCs w:val="18"/>
        </w:rPr>
        <w:t>平台</w:t>
      </w:r>
      <w:r w:rsidR="00D31865" w:rsidRPr="0055050B">
        <w:rPr>
          <w:rFonts w:ascii="宋体" w:hAnsi="宋体" w:hint="eastAsia"/>
          <w:sz w:val="18"/>
          <w:szCs w:val="18"/>
        </w:rPr>
        <w:t>的内容采用了cc</w:t>
      </w:r>
      <w:r w:rsidR="00D31865" w:rsidRPr="0055050B">
        <w:rPr>
          <w:rFonts w:ascii="宋体" w:hAnsi="宋体"/>
          <w:sz w:val="18"/>
          <w:szCs w:val="18"/>
        </w:rPr>
        <w:t xml:space="preserve"> </w:t>
      </w:r>
      <w:r w:rsidR="00D31865" w:rsidRPr="0055050B">
        <w:rPr>
          <w:rFonts w:ascii="宋体" w:hAnsi="宋体" w:hint="eastAsia"/>
          <w:sz w:val="18"/>
          <w:szCs w:val="18"/>
        </w:rPr>
        <w:t>by-</w:t>
      </w:r>
      <w:proofErr w:type="spellStart"/>
      <w:r w:rsidR="00D31865" w:rsidRPr="0055050B">
        <w:rPr>
          <w:rFonts w:ascii="宋体" w:hAnsi="宋体" w:hint="eastAsia"/>
          <w:sz w:val="18"/>
          <w:szCs w:val="18"/>
        </w:rPr>
        <w:t>sa</w:t>
      </w:r>
      <w:proofErr w:type="spellEnd"/>
      <w:r w:rsidR="00D31865" w:rsidRPr="0055050B">
        <w:rPr>
          <w:rFonts w:ascii="宋体" w:hAnsi="宋体"/>
          <w:sz w:val="18"/>
          <w:szCs w:val="18"/>
        </w:rPr>
        <w:t xml:space="preserve"> 3.0 </w:t>
      </w:r>
      <w:r w:rsidR="00D31865" w:rsidRPr="0055050B">
        <w:rPr>
          <w:rFonts w:ascii="宋体" w:hAnsi="宋体" w:hint="eastAsia"/>
          <w:sz w:val="18"/>
          <w:szCs w:val="18"/>
        </w:rPr>
        <w:t>的思想，将想法的版权也共享开。</w:t>
      </w:r>
      <w:r w:rsidR="00D31865" w:rsidRPr="0055050B">
        <w:rPr>
          <w:rFonts w:ascii="宋体" w:hAnsi="宋体"/>
          <w:sz w:val="18"/>
          <w:szCs w:val="18"/>
        </w:rPr>
        <w:t>意思是作者允许任何人在限定条件下，</w:t>
      </w:r>
      <w:proofErr w:type="gramStart"/>
      <w:r w:rsidR="00D31865" w:rsidRPr="0055050B">
        <w:rPr>
          <w:rFonts w:ascii="宋体" w:hAnsi="宋体"/>
          <w:sz w:val="18"/>
          <w:szCs w:val="18"/>
        </w:rPr>
        <w:t>不</w:t>
      </w:r>
      <w:proofErr w:type="gramEnd"/>
      <w:r w:rsidR="00D31865" w:rsidRPr="0055050B">
        <w:rPr>
          <w:rFonts w:ascii="宋体" w:hAnsi="宋体"/>
          <w:sz w:val="18"/>
          <w:szCs w:val="18"/>
        </w:rPr>
        <w:t>必经作者同意而复制或传 播其作品。使用这个协议的作品，除特殊说明外，允许他人免费拷贝、分发(任何 形式)、讲授、表演。但这并不意味作者放弃了自己的著作权，而是指在特定的条件下将其部分权利授予给公共领域内的使用者</w:t>
      </w:r>
      <w:r w:rsidR="00D31865" w:rsidRPr="0055050B">
        <w:rPr>
          <w:rFonts w:ascii="宋体" w:hAnsi="宋体" w:hint="eastAsia"/>
          <w:sz w:val="18"/>
          <w:szCs w:val="18"/>
        </w:rPr>
        <w:t>。[</w:t>
      </w:r>
      <w:r w:rsidR="00211CF4" w:rsidRPr="0055050B">
        <w:rPr>
          <w:rFonts w:ascii="宋体" w:hAnsi="宋体"/>
          <w:sz w:val="18"/>
          <w:szCs w:val="18"/>
        </w:rPr>
        <w:t>11</w:t>
      </w:r>
      <w:r w:rsidR="00D31865" w:rsidRPr="0055050B">
        <w:rPr>
          <w:rFonts w:ascii="宋体" w:hAnsi="宋体" w:hint="eastAsia"/>
          <w:sz w:val="18"/>
          <w:szCs w:val="18"/>
        </w:rPr>
        <w:t>]共享并不意味着人人都可修改。每一次对文件库的修改操作只能由项目组人员进行。在项目结束后，项目组也将被收回对文件库的修改权限。</w:t>
      </w:r>
    </w:p>
    <w:p w14:paraId="2276A733" w14:textId="77777777" w:rsidR="00EC7597" w:rsidRPr="0055050B" w:rsidRDefault="00EC7597" w:rsidP="0055050B">
      <w:pPr>
        <w:pStyle w:val="a3"/>
        <w:numPr>
          <w:ilvl w:val="0"/>
          <w:numId w:val="10"/>
        </w:numPr>
        <w:rPr>
          <w:rFonts w:ascii="黑体" w:eastAsia="黑体" w:hAnsi="黑体"/>
          <w:szCs w:val="21"/>
        </w:rPr>
      </w:pPr>
      <w:r w:rsidRPr="0055050B">
        <w:rPr>
          <w:rFonts w:ascii="黑体" w:eastAsia="黑体" w:hAnsi="黑体" w:hint="eastAsia"/>
          <w:szCs w:val="21"/>
        </w:rPr>
        <w:t>基于成熟度评分的管理机制</w:t>
      </w:r>
    </w:p>
    <w:p w14:paraId="3CF9040D" w14:textId="77777777" w:rsidR="00EC7597" w:rsidRPr="0055050B" w:rsidRDefault="00EC7597" w:rsidP="00F446D9">
      <w:pPr>
        <w:pStyle w:val="a5"/>
        <w:ind w:firstLineChars="200" w:firstLine="360"/>
        <w:rPr>
          <w:rFonts w:ascii="宋体" w:hAnsi="宋体"/>
          <w:sz w:val="18"/>
          <w:szCs w:val="18"/>
        </w:rPr>
      </w:pPr>
      <w:commentRangeStart w:id="232"/>
      <w:r w:rsidRPr="0055050B">
        <w:rPr>
          <w:rFonts w:ascii="宋体" w:hAnsi="宋体" w:hint="eastAsia"/>
          <w:sz w:val="18"/>
          <w:szCs w:val="18"/>
        </w:rPr>
        <w:t>经过筛选评估完善之后的想法，</w:t>
      </w:r>
      <w:commentRangeEnd w:id="232"/>
      <w:r w:rsidR="00A85AEB">
        <w:rPr>
          <w:rStyle w:val="ae"/>
        </w:rPr>
        <w:commentReference w:id="232"/>
      </w:r>
      <w:r w:rsidRPr="0055050B">
        <w:rPr>
          <w:rFonts w:ascii="宋体" w:hAnsi="宋体" w:hint="eastAsia"/>
          <w:sz w:val="18"/>
          <w:szCs w:val="18"/>
        </w:rPr>
        <w:t>接着进入实现的阶段，即转化为有一定数量的人员分工合作的项目。</w:t>
      </w:r>
      <w:proofErr w:type="gramStart"/>
      <w:r w:rsidRPr="0055050B">
        <w:rPr>
          <w:rFonts w:ascii="宋体" w:hAnsi="宋体" w:hint="eastAsia"/>
          <w:sz w:val="18"/>
          <w:szCs w:val="18"/>
        </w:rPr>
        <w:t>众包的</w:t>
      </w:r>
      <w:proofErr w:type="gramEnd"/>
      <w:r w:rsidRPr="0055050B">
        <w:rPr>
          <w:rFonts w:ascii="宋体" w:hAnsi="宋体" w:hint="eastAsia"/>
          <w:sz w:val="18"/>
          <w:szCs w:val="18"/>
        </w:rPr>
        <w:t>方式可以帮助获得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55050B">
        <w:rPr>
          <w:rFonts w:ascii="宋体" w:hAnsi="宋体"/>
          <w:sz w:val="18"/>
          <w:szCs w:val="18"/>
        </w:rPr>
        <w:t>14</w:t>
      </w:r>
      <w:r w:rsidRPr="0055050B">
        <w:rPr>
          <w:rFonts w:ascii="宋体" w:hAnsi="宋体" w:hint="eastAsia"/>
          <w:sz w:val="18"/>
          <w:szCs w:val="18"/>
        </w:rPr>
        <w:t>]在项目的执行过程中，</w:t>
      </w:r>
      <w:r w:rsidRPr="0055050B">
        <w:rPr>
          <w:rFonts w:ascii="宋体" w:hAnsi="宋体" w:hint="eastAsia"/>
          <w:sz w:val="18"/>
          <w:szCs w:val="18"/>
        </w:rPr>
        <w:lastRenderedPageBreak/>
        <w:t>项目需求变动、人员变动等会有影响，项目质量的好坏参差不齐，有必要制定一个衡量项目优劣的机制和算法来控制项目的质量，类似于</w:t>
      </w:r>
      <w:proofErr w:type="gramStart"/>
      <w:r w:rsidRPr="0055050B">
        <w:rPr>
          <w:rFonts w:ascii="宋体" w:hAnsi="宋体"/>
          <w:sz w:val="18"/>
          <w:szCs w:val="18"/>
        </w:rPr>
        <w:t>赵岩露等</w:t>
      </w:r>
      <w:proofErr w:type="gramEnd"/>
      <w:r w:rsidRPr="0055050B">
        <w:rPr>
          <w:rFonts w:ascii="宋体" w:hAnsi="宋体"/>
          <w:sz w:val="18"/>
          <w:szCs w:val="18"/>
        </w:rPr>
        <w:t>[12]建立</w:t>
      </w:r>
      <w:proofErr w:type="gramStart"/>
      <w:r w:rsidRPr="0055050B">
        <w:rPr>
          <w:rFonts w:ascii="宋体" w:hAnsi="宋体"/>
          <w:sz w:val="18"/>
          <w:szCs w:val="18"/>
        </w:rPr>
        <w:t>微博用户</w:t>
      </w:r>
      <w:proofErr w:type="gramEnd"/>
      <w:r w:rsidRPr="0055050B">
        <w:rPr>
          <w:rFonts w:ascii="宋体" w:hAnsi="宋体"/>
          <w:sz w:val="18"/>
          <w:szCs w:val="18"/>
        </w:rPr>
        <w:t>兴趣模型,并提出基于</w:t>
      </w:r>
      <w:proofErr w:type="gramStart"/>
      <w:r w:rsidRPr="0055050B">
        <w:rPr>
          <w:rFonts w:ascii="宋体" w:hAnsi="宋体"/>
          <w:sz w:val="18"/>
          <w:szCs w:val="18"/>
        </w:rPr>
        <w:t>微博用户</w:t>
      </w:r>
      <w:proofErr w:type="gramEnd"/>
      <w:r w:rsidRPr="0055050B">
        <w:rPr>
          <w:rFonts w:ascii="宋体" w:hAnsi="宋体"/>
          <w:sz w:val="18"/>
          <w:szCs w:val="18"/>
        </w:rPr>
        <w:t>兴趣模型的发现算法。</w:t>
      </w:r>
    </w:p>
    <w:p w14:paraId="381D4D3A" w14:textId="77777777" w:rsidR="00EC7597" w:rsidRPr="00E71E85" w:rsidRDefault="00EC7597" w:rsidP="0055050B">
      <w:pPr>
        <w:pStyle w:val="DepartCorrespond"/>
        <w:numPr>
          <w:ilvl w:val="1"/>
          <w:numId w:val="10"/>
        </w:numPr>
        <w:ind w:firstLineChars="0"/>
        <w:rPr>
          <w:rFonts w:ascii="黑体" w:eastAsia="黑体" w:hAnsi="黑体"/>
          <w:sz w:val="18"/>
          <w:szCs w:val="18"/>
        </w:rPr>
      </w:pPr>
      <w:r w:rsidRPr="00E71E85">
        <w:rPr>
          <w:rFonts w:ascii="黑体" w:eastAsia="黑体" w:hAnsi="黑体" w:hint="eastAsia"/>
          <w:sz w:val="18"/>
          <w:szCs w:val="18"/>
        </w:rPr>
        <w:t>成熟度的意义</w:t>
      </w:r>
    </w:p>
    <w:p w14:paraId="57287021" w14:textId="77777777" w:rsidR="00EC7597" w:rsidRPr="0055050B" w:rsidRDefault="00EC7597" w:rsidP="00F446D9">
      <w:pPr>
        <w:pStyle w:val="a5"/>
        <w:ind w:firstLineChars="200" w:firstLine="360"/>
        <w:rPr>
          <w:rFonts w:ascii="宋体" w:hAnsi="宋体"/>
          <w:sz w:val="18"/>
          <w:szCs w:val="18"/>
        </w:rPr>
      </w:pPr>
      <w:r w:rsidRPr="0055050B">
        <w:rPr>
          <w:rFonts w:ascii="宋体" w:hAnsi="宋体" w:hint="eastAsia"/>
          <w:sz w:val="18"/>
          <w:szCs w:val="18"/>
        </w:rPr>
        <w:t>为便于衡量当前项目的实现状态，提出一个量化的指标——成熟度，用数字直观地表现一个项目在孵化中获取的实际价值。之后将要介绍的项目成熟度机制就是依靠计算成熟度，判断成熟度是否达标来确保项目保持高质量。</w:t>
      </w:r>
    </w:p>
    <w:p w14:paraId="45627575" w14:textId="77777777" w:rsidR="00EC7597" w:rsidRPr="00754135" w:rsidRDefault="00EC7597" w:rsidP="0055050B">
      <w:pPr>
        <w:pStyle w:val="DepartCorrespond"/>
        <w:numPr>
          <w:ilvl w:val="1"/>
          <w:numId w:val="10"/>
        </w:numPr>
        <w:ind w:firstLineChars="0"/>
        <w:rPr>
          <w:rFonts w:ascii="黑体" w:eastAsia="黑体" w:hAnsi="黑体"/>
          <w:sz w:val="18"/>
          <w:szCs w:val="18"/>
        </w:rPr>
      </w:pPr>
      <w:r w:rsidRPr="00754135">
        <w:rPr>
          <w:rFonts w:ascii="黑体" w:eastAsia="黑体" w:hAnsi="黑体" w:hint="eastAsia"/>
          <w:sz w:val="18"/>
          <w:szCs w:val="18"/>
        </w:rPr>
        <w:t>成熟度计算</w:t>
      </w:r>
      <w:r w:rsidR="003C741E">
        <w:rPr>
          <w:rFonts w:ascii="黑体" w:eastAsia="黑体" w:hAnsi="黑体" w:hint="eastAsia"/>
          <w:sz w:val="18"/>
          <w:szCs w:val="18"/>
        </w:rPr>
        <w:t>，</w:t>
      </w:r>
      <w:r>
        <w:rPr>
          <w:rFonts w:ascii="黑体" w:eastAsia="黑体" w:hAnsi="黑体" w:hint="eastAsia"/>
          <w:sz w:val="18"/>
          <w:szCs w:val="18"/>
        </w:rPr>
        <w:t>评定</w:t>
      </w:r>
      <w:r w:rsidR="003C741E">
        <w:rPr>
          <w:rFonts w:ascii="黑体" w:eastAsia="黑体" w:hAnsi="黑体" w:hint="eastAsia"/>
          <w:sz w:val="18"/>
          <w:szCs w:val="18"/>
        </w:rPr>
        <w:t>与管理机制</w:t>
      </w:r>
    </w:p>
    <w:p w14:paraId="6D40F0AD"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理想的成熟度计算是通过系统智能地抓取相关信息进行智能地判断给分的，但是鉴于开发能力与开发资源的限制约束，应该采用更简单实际的方法。</w:t>
      </w:r>
    </w:p>
    <w:p w14:paraId="6F5E219E"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成熟度计算需要从多个因素考虑，最主要的包括以下三个因素：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Pr="00BF6B74">
        <w:rPr>
          <w:rFonts w:asciiTheme="minorEastAsia" w:eastAsiaTheme="minorEastAsia" w:hAnsiTheme="minorEastAsia" w:hint="eastAsia"/>
          <w:sz w:val="18"/>
          <w:szCs w:val="18"/>
        </w:rPr>
        <w:t>[</w:t>
      </w:r>
      <w:r w:rsidRPr="00BF6B74">
        <w:rPr>
          <w:rFonts w:asciiTheme="minorEastAsia" w:eastAsiaTheme="minorEastAsia" w:hAnsiTheme="minorEastAsia"/>
          <w:sz w:val="18"/>
          <w:szCs w:val="18"/>
        </w:rPr>
        <w:t>13]</w:t>
      </w:r>
      <w:r w:rsidRPr="00BF6B74">
        <w:rPr>
          <w:rFonts w:asciiTheme="minorEastAsia" w:eastAsiaTheme="minorEastAsia" w:hAnsiTheme="minorEastAsia" w:hint="eastAsia"/>
          <w:sz w:val="18"/>
          <w:szCs w:val="18"/>
        </w:rPr>
        <w:t>成熟度最主要的衡量因素也就是项目需求成熟度。</w:t>
      </w:r>
    </w:p>
    <w:p w14:paraId="609EF118"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48F494C1" w:rsidR="00EC7597"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ins w:id="233" w:author="Windows 用户" w:date="2017-10-15T15:47:00Z">
        <w:r w:rsidR="00FF4BD8">
          <w:rPr>
            <w:rFonts w:asciiTheme="minorEastAsia" w:eastAsiaTheme="minorEastAsia" w:hAnsiTheme="minorEastAsia" w:hint="eastAsia"/>
            <w:sz w:val="18"/>
            <w:szCs w:val="18"/>
          </w:rPr>
          <w:t>（若</w:t>
        </w:r>
        <w:r w:rsidR="003A00FA">
          <w:rPr>
            <w:rFonts w:asciiTheme="minorEastAsia" w:eastAsiaTheme="minorEastAsia" w:hAnsiTheme="minorEastAsia" w:hint="eastAsia"/>
            <w:sz w:val="18"/>
            <w:szCs w:val="18"/>
          </w:rPr>
          <w:t>参与投票的总数不大于100，则不计为</w:t>
        </w:r>
      </w:ins>
      <w:ins w:id="234" w:author="Windows 用户" w:date="2017-10-15T15:48:00Z">
        <w:r w:rsidR="003A00FA">
          <w:rPr>
            <w:rFonts w:asciiTheme="minorEastAsia" w:eastAsiaTheme="minorEastAsia" w:hAnsiTheme="minorEastAsia" w:hint="eastAsia"/>
            <w:sz w:val="18"/>
            <w:szCs w:val="18"/>
          </w:rPr>
          <w:t>通过</w:t>
        </w:r>
      </w:ins>
      <w:ins w:id="235" w:author="Windows 用户" w:date="2017-10-15T15:47:00Z">
        <w:r w:rsidR="00FF4BD8">
          <w:rPr>
            <w:rFonts w:asciiTheme="minorEastAsia" w:eastAsiaTheme="minorEastAsia" w:hAnsiTheme="minorEastAsia" w:hint="eastAsia"/>
            <w:sz w:val="18"/>
            <w:szCs w:val="18"/>
          </w:rPr>
          <w:t>）</w:t>
        </w:r>
      </w:ins>
      <w:r w:rsidR="00EF4CC2">
        <w:rPr>
          <w:rFonts w:asciiTheme="minorEastAsia" w:eastAsiaTheme="minorEastAsia" w:hAnsiTheme="minorEastAsia" w:hint="eastAsia"/>
          <w:sz w:val="18"/>
          <w:szCs w:val="18"/>
        </w:rPr>
        <w:t>，计算通过的需求总数x</w:t>
      </w:r>
      <w:r w:rsidRPr="00BF6B74">
        <w:rPr>
          <w:rFonts w:asciiTheme="minorEastAsia" w:eastAsiaTheme="minorEastAsia" w:hAnsiTheme="minorEastAsia" w:hint="eastAsia"/>
          <w:sz w:val="18"/>
          <w:szCs w:val="18"/>
        </w:rPr>
        <w:t>；</w:t>
      </w:r>
    </w:p>
    <w:p w14:paraId="21291D53" w14:textId="59B228B6" w:rsidR="00EF4CC2" w:rsidRDefault="00EF4CC2" w:rsidP="00EC7597">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判断需求总数n是否大于10，是则前往步骤（5），否则前往步骤（6）；</w:t>
      </w:r>
    </w:p>
    <w:p w14:paraId="706DAF60" w14:textId="4D91730A" w:rsidR="00EF4CC2" w:rsidRPr="006A2219" w:rsidRDefault="00EF4CC2" w:rsidP="006A2219">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156BCFBC" w14:textId="4C98370C" w:rsidR="00EF4CC2" w:rsidRPr="00D40BA3" w:rsidRDefault="00EF4CC2" w:rsidP="00D40BA3">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hint="eastAsia"/>
              <w:sz w:val="18"/>
              <w:szCs w:val="18"/>
            </w:rPr>
            <m:t>requirement=x</m:t>
          </m:r>
          <m:r>
            <m:rPr>
              <m:sty m:val="p"/>
            </m:rPr>
            <w:rPr>
              <w:rFonts w:ascii="Cambria Math" w:eastAsiaTheme="minorEastAsia" w:hAnsi="Cambria Math"/>
              <w:sz w:val="18"/>
              <w:szCs w:val="18"/>
            </w:rPr>
            <m:t>÷10×100</m:t>
          </m:r>
        </m:oMath>
      </m:oMathPara>
    </w:p>
    <w:p w14:paraId="3958CC33" w14:textId="31362C65" w:rsidR="00EF4CC2" w:rsidRDefault="00EF4CC2"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值若大于1则值取1，前往</w:t>
      </w:r>
      <w:r w:rsidR="0070565D">
        <w:rPr>
          <w:rFonts w:asciiTheme="minorEastAsia" w:eastAsiaTheme="minorEastAsia" w:hAnsiTheme="minorEastAsia" w:hint="eastAsia"/>
          <w:sz w:val="18"/>
          <w:szCs w:val="18"/>
        </w:rPr>
        <w:t>步骤</w:t>
      </w:r>
      <w:r>
        <w:rPr>
          <w:rFonts w:asciiTheme="minorEastAsia" w:eastAsiaTheme="minorEastAsia" w:hAnsiTheme="minorEastAsia" w:hint="eastAsia"/>
          <w:sz w:val="18"/>
          <w:szCs w:val="18"/>
        </w:rPr>
        <w:t>（7）；</w:t>
      </w:r>
    </w:p>
    <w:p w14:paraId="769BC1ED" w14:textId="77777777" w:rsidR="0070565D" w:rsidRPr="00F628AD" w:rsidRDefault="0070565D" w:rsidP="0070565D">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6FA1C98B" w14:textId="39BBD37D" w:rsidR="0070565D" w:rsidRPr="006A2219" w:rsidRDefault="0070565D" w:rsidP="006A2219">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hint="eastAsia"/>
              <w:sz w:val="18"/>
              <w:szCs w:val="18"/>
            </w:rPr>
            <m:t>requirement=x</m:t>
          </m:r>
          <m:r>
            <m:rPr>
              <m:sty m:val="p"/>
            </m:rPr>
            <w:rPr>
              <w:rFonts w:ascii="Cambria Math" w:eastAsiaTheme="minorEastAsia" w:hAnsi="Cambria Math"/>
              <w:sz w:val="18"/>
              <w:szCs w:val="18"/>
            </w:rPr>
            <m:t>÷n×100</m:t>
          </m:r>
        </m:oMath>
      </m:oMathPara>
    </w:p>
    <w:p w14:paraId="57FBE0B2" w14:textId="0651DBD6" w:rsidR="00EF4CC2" w:rsidRPr="00D40BA3" w:rsidRDefault="0070565D"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前往步骤（7）；</w:t>
      </w:r>
    </w:p>
    <w:p w14:paraId="54DAAA18" w14:textId="5B93F074"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成熟度大于等于80则可以进入下一个阶段，否则返回步骤（1）。</w:t>
      </w:r>
    </w:p>
    <w:p w14:paraId="63BC3229" w14:textId="77777777" w:rsidR="00EC7597" w:rsidRPr="00BF6B74" w:rsidRDefault="00EC7597" w:rsidP="00EC7597">
      <w:pPr>
        <w:pStyle w:val="a5"/>
        <w:spacing w:after="0"/>
        <w:ind w:firstLine="357"/>
        <w:rPr>
          <w:rFonts w:asciiTheme="minorEastAsia" w:eastAsiaTheme="minorEastAsia" w:hAnsiTheme="minorEastAsia"/>
          <w:sz w:val="18"/>
          <w:szCs w:val="18"/>
        </w:rPr>
      </w:pPr>
      <w:bookmarkStart w:id="236" w:name="_Hlk495254600"/>
      <w:r w:rsidRPr="00BF6B74">
        <w:rPr>
          <w:rFonts w:asciiTheme="minorEastAsia" w:eastAsiaTheme="minorEastAsia" w:hAnsiTheme="minorEastAsia" w:hint="eastAsia"/>
          <w:sz w:val="18"/>
          <w:szCs w:val="18"/>
        </w:rPr>
        <w:t>需求成熟度计算流程图如下：</w:t>
      </w:r>
    </w:p>
    <w:bookmarkEnd w:id="236"/>
    <w:p w14:paraId="45DD27C2" w14:textId="12EA133D" w:rsidR="00EC7597" w:rsidRPr="008C76BA" w:rsidRDefault="006A2219" w:rsidP="00D40BA3">
      <w:pPr>
        <w:pStyle w:val="a5"/>
        <w:keepNext/>
        <w:spacing w:after="0"/>
        <w:rPr>
          <w:sz w:val="15"/>
          <w:szCs w:val="15"/>
        </w:rPr>
      </w:pPr>
      <w:r>
        <w:rPr>
          <w:rFonts w:ascii="宋体" w:hAnsi="宋体"/>
          <w:sz w:val="18"/>
          <w:szCs w:val="18"/>
        </w:rPr>
        <w:object w:dxaOrig="6120" w:dyaOrig="1071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69.75pt" o:ole="">
            <v:imagedata r:id="rId16" o:title=""/>
          </v:shape>
          <o:OLEObject Type="Embed" ProgID="Visio.Drawing.15" ShapeID="_x0000_i1025" DrawAspect="Content" ObjectID="_1569788596" r:id="rId17"/>
        </w:object>
      </w:r>
    </w:p>
    <w:p w14:paraId="504B27A6" w14:textId="24004BB0"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人是生产力的第一要素，在项目中，开发、</w:t>
      </w:r>
      <w:r w:rsidRPr="00363740">
        <w:rPr>
          <w:rFonts w:ascii="宋体" w:hAnsi="宋体" w:hint="eastAsia"/>
          <w:sz w:val="18"/>
          <w:szCs w:val="18"/>
        </w:rPr>
        <w:lastRenderedPageBreak/>
        <w:t>管理都是通过人完成的。</w:t>
      </w:r>
      <w:r w:rsidRPr="00363740">
        <w:rPr>
          <w:rFonts w:ascii="宋体" w:hAnsi="宋体"/>
          <w:sz w:val="18"/>
          <w:szCs w:val="18"/>
        </w:rPr>
        <w:t>企业人员结构是否合理，直接影响到企业的运作效率。</w:t>
      </w:r>
      <w:r w:rsidRPr="00363740">
        <w:rPr>
          <w:rFonts w:ascii="宋体" w:hAnsi="宋体" w:hint="eastAsia"/>
          <w:sz w:val="18"/>
          <w:szCs w:val="18"/>
        </w:rPr>
        <w:t>[</w:t>
      </w:r>
      <w:r w:rsidRPr="00363740">
        <w:rPr>
          <w:rFonts w:ascii="宋体" w:hAnsi="宋体"/>
          <w:sz w:val="18"/>
          <w:szCs w:val="18"/>
        </w:rPr>
        <w:t>1</w:t>
      </w:r>
      <w:r w:rsidR="001C77AE">
        <w:rPr>
          <w:rFonts w:ascii="宋体" w:hAnsi="宋体"/>
          <w:sz w:val="18"/>
          <w:szCs w:val="18"/>
        </w:rPr>
        <w:t>4</w:t>
      </w:r>
      <w:r w:rsidRPr="00363740">
        <w:rPr>
          <w:rFonts w:ascii="宋体" w:hAnsi="宋体"/>
          <w:sz w:val="18"/>
          <w:szCs w:val="18"/>
        </w:rPr>
        <w:t>]</w:t>
      </w:r>
      <w:r w:rsidRPr="00363740">
        <w:rPr>
          <w:rFonts w:ascii="宋体" w:hAnsi="宋体" w:hint="eastAsia"/>
          <w:sz w:val="18"/>
          <w:szCs w:val="18"/>
        </w:rPr>
        <w:t>同理，项目人员结构的合理程度，是影响项目开发效率的重要影响因素之一。一个专业的用户只有在担任了他所擅长的岗位之后才能最大化地发挥他的能力。</w:t>
      </w:r>
    </w:p>
    <w:p w14:paraId="57696A7D"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所做的成就（等级有上限），在项目分工时可作为评分依据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综合项目成员人数与项目内容复杂程度对项目组成员进行分工；</w:t>
      </w:r>
    </w:p>
    <w:p w14:paraId="3A9BB93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77777777" w:rsidR="00EC7597" w:rsidRPr="00FF25C7" w:rsidRDefault="00866B80" w:rsidP="00EC7597">
      <w:pPr>
        <w:pStyle w:val="a5"/>
        <w:spacing w:after="0"/>
        <w:ind w:firstLine="357"/>
        <w:rPr>
          <w:rFonts w:ascii="宋体" w:hAnsi="宋体"/>
          <w:sz w:val="18"/>
          <w:szCs w:val="18"/>
        </w:rPr>
      </w:pPr>
      <m:oMathPara>
        <m:oMath>
          <m:r>
            <w:rPr>
              <w:rFonts w:ascii="Cambria Math" w:hAnsi="Cambria Math" w:hint="eastAsia"/>
              <w:sz w:val="18"/>
              <w:szCs w:val="18"/>
            </w:rPr>
            <m:t>labor</m:t>
          </m:r>
          <m:r>
            <w:rPr>
              <w:rFonts w:ascii="Cambria Math" w:hAnsi="Cambria Math"/>
              <w:sz w:val="18"/>
              <w:szCs w:val="18"/>
            </w:rPr>
            <m:t>=</m:t>
          </m:r>
          <m:f>
            <m:fPr>
              <m:type m:val="skw"/>
              <m:ctrlPr>
                <w:rPr>
                  <w:rFonts w:ascii="Cambria Math" w:hAnsi="Cambria Math"/>
                  <w:sz w:val="18"/>
                  <w:szCs w:val="18"/>
                </w:rPr>
              </m:ctrlPr>
            </m:fPr>
            <m:num>
              <m:nary>
                <m:naryPr>
                  <m:chr m:val="∑"/>
                  <m:limLoc m:val="undOvr"/>
                  <m:ctrlPr>
                    <w:rPr>
                      <w:rFonts w:ascii="Cambria Math" w:hAnsi="Cambria Math"/>
                      <w:sz w:val="18"/>
                      <w:szCs w:val="18"/>
                    </w:rPr>
                  </m:ctrlPr>
                </m:naryPr>
                <m:sub>
                  <m:r>
                    <w:rPr>
                      <w:rFonts w:ascii="Cambria Math" w:hAnsi="Cambria Math" w:hint="eastAsia"/>
                      <w:sz w:val="18"/>
                      <w:szCs w:val="18"/>
                    </w:rPr>
                    <m:t>i</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level</m:t>
                      </m:r>
                      <m:ctrlPr>
                        <w:rPr>
                          <w:rFonts w:ascii="Cambria Math" w:hAnsi="Cambria Math"/>
                          <w:sz w:val="18"/>
                          <w:szCs w:val="18"/>
                        </w:rPr>
                      </m:ctrlPr>
                    </m:num>
                    <m:den>
                      <m:r>
                        <w:rPr>
                          <w:rFonts w:ascii="Cambria Math" w:hAnsi="Cambria Math"/>
                          <w:sz w:val="18"/>
                          <w:szCs w:val="18"/>
                        </w:rPr>
                        <m:t>maxlevel</m:t>
                      </m:r>
                    </m:den>
                  </m:f>
                </m:e>
              </m:nary>
            </m:num>
            <m:den>
              <m:r>
                <w:rPr>
                  <w:rFonts w:ascii="Cambria Math" w:hAnsi="Cambria Math"/>
                  <w:sz w:val="18"/>
                  <w:szCs w:val="18"/>
                </w:rPr>
                <m:t>n</m:t>
              </m:r>
            </m:den>
          </m:f>
        </m:oMath>
      </m:oMathPara>
    </w:p>
    <w:p w14:paraId="6368C67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结果乘以100即为项目组的成熟度，若成熟度大于等于80则可以进入下一阶段，否则返回（1）。</w:t>
      </w:r>
    </w:p>
    <w:p w14:paraId="459245EC" w14:textId="77777777" w:rsidR="00EC7597" w:rsidRPr="000A74F7" w:rsidRDefault="00EC7597" w:rsidP="00EC7597">
      <w:pPr>
        <w:pStyle w:val="a5"/>
        <w:spacing w:after="0"/>
        <w:ind w:firstLine="357"/>
        <w:rPr>
          <w:rFonts w:ascii="宋体" w:hAnsi="宋体"/>
          <w:sz w:val="18"/>
          <w:szCs w:val="18"/>
        </w:rPr>
      </w:pPr>
      <w:bookmarkStart w:id="237" w:name="_Hlk495270466"/>
      <w:r>
        <w:rPr>
          <w:rFonts w:ascii="宋体" w:hAnsi="宋体" w:hint="eastAsia"/>
          <w:sz w:val="18"/>
          <w:szCs w:val="18"/>
        </w:rPr>
        <w:t>需求成熟度计算流程图如下：</w:t>
      </w:r>
    </w:p>
    <w:bookmarkEnd w:id="237"/>
    <w:p w14:paraId="1791559D" w14:textId="7E8BB569" w:rsidR="00EC7597" w:rsidRDefault="0076620C" w:rsidP="00EC7597">
      <w:pPr>
        <w:pStyle w:val="a5"/>
        <w:keepNext/>
        <w:spacing w:after="0"/>
        <w:ind w:firstLine="357"/>
        <w:jc w:val="center"/>
      </w:pPr>
      <w:r>
        <w:rPr>
          <w:rFonts w:ascii="宋体" w:hAnsi="宋体"/>
          <w:sz w:val="18"/>
          <w:szCs w:val="18"/>
        </w:rPr>
        <w:object w:dxaOrig="4425" w:dyaOrig="8520" w14:anchorId="2147FFE3">
          <v:shape id="_x0000_i1026" type="#_x0000_t75" style="width:161.25pt;height:310.5pt" o:ole="">
            <v:imagedata r:id="rId18" o:title=""/>
          </v:shape>
          <o:OLEObject Type="Embed" ProgID="Visio.Drawing.15" ShapeID="_x0000_i1026" DrawAspect="Content" ObjectID="_1569788597" r:id="rId19"/>
        </w:object>
      </w:r>
    </w:p>
    <w:p w14:paraId="3D8E2A92" w14:textId="3CE11E0D" w:rsidR="00EC7597" w:rsidRPr="008C76BA" w:rsidRDefault="00EC7597" w:rsidP="0055050B">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5"/>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t>因此项目关注度也应该作为成熟度的评定依据之一。</w:t>
      </w:r>
    </w:p>
    <w:p w14:paraId="775615E9" w14:textId="77777777" w:rsidR="009B312B" w:rsidRDefault="009B312B" w:rsidP="00EC7597">
      <w:pPr>
        <w:pStyle w:val="a5"/>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最基本的信息就是关注量与浏览量，以下计算不做过于复杂的计算，主要使用这两个信息做简单计算来表示关注度。</w:t>
      </w:r>
    </w:p>
    <w:p w14:paraId="3C9392D1" w14:textId="77777777" w:rsidR="009B312B" w:rsidRPr="00BF6B74" w:rsidRDefault="009B312B" w:rsidP="009B312B">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5"/>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77777777" w:rsidR="0039462F" w:rsidRPr="00FF25C7" w:rsidRDefault="00866B80" w:rsidP="0039462F">
      <w:pPr>
        <w:pStyle w:val="a5"/>
        <w:spacing w:after="0"/>
        <w:ind w:firstLine="357"/>
        <w:rPr>
          <w:rFonts w:ascii="宋体" w:hAnsi="宋体"/>
          <w:sz w:val="18"/>
          <w:szCs w:val="18"/>
        </w:rPr>
      </w:pPr>
      <m:oMathPara>
        <m:oMath>
          <m:r>
            <w:rPr>
              <w:rFonts w:ascii="Cambria Math" w:hAnsi="Cambria Math" w:hint="eastAsia"/>
              <w:sz w:val="18"/>
              <w:szCs w:val="18"/>
            </w:rPr>
            <m:t>concern</m:t>
          </m:r>
          <m:r>
            <w:rPr>
              <w:rFonts w:ascii="Cambria Math" w:hAnsi="Cambria Math"/>
              <w:sz w:val="18"/>
              <w:szCs w:val="18"/>
            </w:rPr>
            <m:t>=</m:t>
          </m:r>
          <m:f>
            <m:fPr>
              <m:type m:val="lin"/>
              <m:ctrlPr>
                <w:rPr>
                  <w:rFonts w:ascii="Cambria Math" w:hAnsi="Cambria Math"/>
                  <w:i/>
                  <w:sz w:val="18"/>
                  <w:szCs w:val="18"/>
                </w:rPr>
              </m:ctrlPr>
            </m:fPr>
            <m:num>
              <m:r>
                <w:rPr>
                  <w:rFonts w:ascii="Cambria Math" w:hAnsi="Cambria Math" w:hint="eastAsia"/>
                  <w:sz w:val="18"/>
                  <w:szCs w:val="18"/>
                </w:rPr>
                <m:t>like</m:t>
              </m:r>
            </m:num>
            <m:den>
              <m:r>
                <w:rPr>
                  <w:rFonts w:ascii="Cambria Math" w:hAnsi="Cambria Math" w:hint="eastAsia"/>
                  <w:sz w:val="18"/>
                  <w:szCs w:val="18"/>
                </w:rPr>
                <m:t>read</m:t>
              </m:r>
            </m:den>
          </m:f>
        </m:oMath>
      </m:oMathPara>
    </w:p>
    <w:p w14:paraId="1A1C0741"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结果乘以100即为项目</w:t>
      </w:r>
      <w:proofErr w:type="gramStart"/>
      <w:r>
        <w:rPr>
          <w:rFonts w:ascii="宋体" w:hAnsi="宋体" w:hint="eastAsia"/>
          <w:sz w:val="18"/>
          <w:szCs w:val="18"/>
        </w:rPr>
        <w:t>组关注</w:t>
      </w:r>
      <w:proofErr w:type="gramEnd"/>
      <w:r>
        <w:rPr>
          <w:rFonts w:ascii="宋体" w:hAnsi="宋体" w:hint="eastAsia"/>
          <w:sz w:val="18"/>
          <w:szCs w:val="18"/>
        </w:rPr>
        <w:t>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77777777" w:rsidR="00866B80" w:rsidRPr="000A74F7" w:rsidRDefault="00866B80" w:rsidP="00866B80">
      <w:pPr>
        <w:pStyle w:val="a5"/>
        <w:spacing w:after="0"/>
        <w:ind w:firstLine="357"/>
        <w:rPr>
          <w:rFonts w:ascii="宋体" w:hAnsi="宋体"/>
          <w:sz w:val="18"/>
          <w:szCs w:val="18"/>
        </w:rPr>
      </w:pPr>
      <w:r>
        <w:rPr>
          <w:rFonts w:ascii="宋体" w:hAnsi="宋体" w:hint="eastAsia"/>
          <w:sz w:val="18"/>
          <w:szCs w:val="18"/>
        </w:rPr>
        <w:t>项目关注度计算流程图如下：</w:t>
      </w:r>
    </w:p>
    <w:p w14:paraId="306C1890" w14:textId="77777777" w:rsidR="0039462F" w:rsidRPr="00866B80" w:rsidRDefault="0039462F" w:rsidP="0039462F">
      <w:pPr>
        <w:pStyle w:val="a5"/>
        <w:spacing w:after="0"/>
        <w:ind w:left="777"/>
        <w:rPr>
          <w:rFonts w:ascii="宋体" w:hAnsi="宋体"/>
          <w:sz w:val="18"/>
          <w:szCs w:val="18"/>
        </w:rPr>
      </w:pPr>
    </w:p>
    <w:p w14:paraId="3DF72926" w14:textId="1E7F14D3" w:rsidR="00EC7597" w:rsidRDefault="0076620C" w:rsidP="00EC7597">
      <w:pPr>
        <w:pStyle w:val="a5"/>
        <w:keepNext/>
        <w:spacing w:after="0"/>
        <w:ind w:firstLine="357"/>
        <w:jc w:val="center"/>
      </w:pPr>
      <w:r>
        <w:rPr>
          <w:rFonts w:ascii="宋体" w:hAnsi="宋体"/>
          <w:sz w:val="18"/>
          <w:szCs w:val="18"/>
        </w:rPr>
        <w:object w:dxaOrig="4350" w:dyaOrig="7125" w14:anchorId="62306B20">
          <v:shape id="_x0000_i1027" type="#_x0000_t75" style="width:158.25pt;height:259.5pt" o:ole="">
            <v:imagedata r:id="rId20" o:title=""/>
          </v:shape>
          <o:OLEObject Type="Embed" ProgID="Visio.Drawing.15" ShapeID="_x0000_i1027" DrawAspect="Content" ObjectID="_1569788598" r:id="rId21"/>
        </w:object>
      </w:r>
    </w:p>
    <w:p w14:paraId="4DF272AB" w14:textId="30AF6758"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5"/>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5"/>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5"/>
        <w:spacing w:after="0"/>
        <w:ind w:firstLine="357"/>
        <w:rPr>
          <w:rFonts w:ascii="宋体" w:hAnsi="宋体"/>
          <w:i/>
          <w:sz w:val="18"/>
          <w:szCs w:val="18"/>
        </w:rPr>
      </w:pPr>
      <m:oMathPara>
        <m:oMath>
          <m:r>
            <w:rPr>
              <w:rFonts w:ascii="Cambria Math" w:hAnsi="Cambria Math" w:cs="Arial"/>
              <w:color w:val="333333"/>
              <w:sz w:val="18"/>
              <w:szCs w:val="18"/>
              <w:shd w:val="clear" w:color="auto" w:fill="FFFFFF"/>
            </w:rPr>
            <m:t>Maturity=requirement×</m:t>
          </m:r>
          <m:r>
            <w:rPr>
              <w:rFonts w:ascii="Cambria Math" w:hAnsi="Arial" w:cs="Arial"/>
              <w:color w:val="333333"/>
              <w:sz w:val="18"/>
              <w:szCs w:val="18"/>
              <w:shd w:val="clear" w:color="auto" w:fill="FFFFFF"/>
            </w:rPr>
            <m:t>50</m:t>
          </m:r>
          <m:r>
            <w:rPr>
              <w:rFonts w:ascii="Cambria Math" w:hAnsi="Cambria Math" w:cs="Arial"/>
              <w:color w:val="333333"/>
              <w:sz w:val="18"/>
              <w:szCs w:val="18"/>
              <w:shd w:val="clear" w:color="auto" w:fill="FFFFFF"/>
            </w:rPr>
            <m:t>%</m:t>
          </m:r>
          <m:r>
            <w:rPr>
              <w:rFonts w:ascii="Cambria Math" w:hAnsi="Arial" w:cs="Arial"/>
              <w:color w:val="333333"/>
              <w:sz w:val="18"/>
              <w:szCs w:val="18"/>
              <w:shd w:val="clear" w:color="auto" w:fill="FFFFFF"/>
            </w:rPr>
            <m:t>+</m:t>
          </m:r>
          <m:r>
            <w:rPr>
              <w:rFonts w:ascii="Cambria Math" w:hAnsi="Cambria Math"/>
              <w:sz w:val="18"/>
              <w:szCs w:val="18"/>
            </w:rPr>
            <m:t>labor×30%+concern×20%</m:t>
          </m:r>
        </m:oMath>
      </m:oMathPara>
    </w:p>
    <w:p w14:paraId="2979581B" w14:textId="77777777" w:rsidR="003C741E" w:rsidRDefault="003C741E" w:rsidP="00EC7597">
      <w:pPr>
        <w:pStyle w:val="a5"/>
        <w:spacing w:after="0"/>
        <w:ind w:firstLine="357"/>
        <w:rPr>
          <w:rFonts w:ascii="宋体" w:hAnsi="宋体"/>
          <w:sz w:val="18"/>
          <w:szCs w:val="18"/>
        </w:rPr>
      </w:pPr>
      <w:r>
        <w:rPr>
          <w:rFonts w:ascii="宋体" w:hAnsi="宋体" w:hint="eastAsia"/>
          <w:sz w:val="18"/>
          <w:szCs w:val="18"/>
        </w:rPr>
        <w:t>得出总成熟度后，项目正式开始进入编码阶段，平台与</w:t>
      </w:r>
      <w:proofErr w:type="spellStart"/>
      <w:r>
        <w:rPr>
          <w:rFonts w:ascii="宋体" w:hAnsi="宋体" w:hint="eastAsia"/>
          <w:sz w:val="18"/>
          <w:szCs w:val="18"/>
        </w:rPr>
        <w:t>github</w:t>
      </w:r>
      <w:proofErr w:type="spellEnd"/>
      <w:r>
        <w:rPr>
          <w:rFonts w:ascii="宋体" w:hAnsi="宋体" w:hint="eastAsia"/>
          <w:sz w:val="18"/>
          <w:szCs w:val="18"/>
        </w:rPr>
        <w:t>对接。</w:t>
      </w:r>
    </w:p>
    <w:p w14:paraId="2E9901BD" w14:textId="216AEAE3" w:rsidR="007F7855" w:rsidRDefault="00CD59D9">
      <w:pPr>
        <w:pStyle w:val="a5"/>
        <w:keepNext/>
        <w:spacing w:after="0"/>
        <w:rPr>
          <w:ins w:id="238" w:author="Windows 用户" w:date="2017-10-11T20:47:00Z"/>
        </w:rPr>
        <w:pPrChange w:id="239" w:author="Windows 用户" w:date="2017-10-11T21:38:00Z">
          <w:pPr>
            <w:pStyle w:val="a5"/>
            <w:spacing w:after="0"/>
            <w:ind w:firstLine="357"/>
          </w:pPr>
        </w:pPrChange>
      </w:pPr>
      <w:ins w:id="240" w:author="Windows 用户" w:date="2017-10-11T20:47:00Z">
        <w:r>
          <w:rPr>
            <w:rFonts w:ascii="宋体" w:hAnsi="宋体"/>
            <w:sz w:val="18"/>
            <w:szCs w:val="18"/>
          </w:rPr>
          <w:object w:dxaOrig="7381" w:dyaOrig="6661" w14:anchorId="0A6C186E">
            <v:shape id="_x0000_i1028" type="#_x0000_t75" style="width:301.5pt;height:272.25pt" o:ole="">
              <v:imagedata r:id="rId22" o:title=""/>
            </v:shape>
            <o:OLEObject Type="Embed" ProgID="Visio.Drawing.15" ShapeID="_x0000_i1028" DrawAspect="Content" ObjectID="_1569788599" r:id="rId23"/>
          </w:object>
        </w:r>
      </w:ins>
    </w:p>
    <w:p w14:paraId="2F35C66C" w14:textId="2B420B0E" w:rsidR="003C741E" w:rsidRPr="00064BC5" w:rsidRDefault="007F7855">
      <w:pPr>
        <w:pStyle w:val="af0"/>
        <w:jc w:val="center"/>
        <w:rPr>
          <w:rFonts w:ascii="宋体" w:hAnsi="宋体"/>
          <w:noProof/>
          <w:sz w:val="15"/>
          <w:szCs w:val="15"/>
          <w:rPrChange w:id="241" w:author="Windows 用户" w:date="2017-10-15T15:16:00Z">
            <w:rPr>
              <w:rFonts w:ascii="宋体" w:hAnsi="宋体"/>
              <w:sz w:val="18"/>
              <w:szCs w:val="18"/>
            </w:rPr>
          </w:rPrChange>
        </w:rPr>
        <w:pPrChange w:id="242" w:author="Windows 用户" w:date="2017-10-15T15:16:00Z">
          <w:pPr>
            <w:pStyle w:val="a5"/>
            <w:spacing w:after="0"/>
            <w:ind w:firstLine="357"/>
          </w:pPr>
        </w:pPrChange>
      </w:pPr>
      <w:ins w:id="243" w:author="Windows 用户" w:date="2017-10-11T20:47:00Z">
        <w:r w:rsidRPr="00064BC5">
          <w:rPr>
            <w:rFonts w:ascii="宋体" w:eastAsia="宋体" w:hAnsi="宋体" w:hint="eastAsia"/>
            <w:noProof/>
            <w:sz w:val="15"/>
            <w:szCs w:val="15"/>
            <w:rPrChange w:id="244" w:author="Windows 用户" w:date="2017-10-15T15:16:00Z">
              <w:rPr>
                <w:rFonts w:hint="eastAsia"/>
              </w:rPr>
            </w:rPrChange>
          </w:rPr>
          <w:t>图</w:t>
        </w:r>
        <w:r w:rsidRPr="00064BC5">
          <w:rPr>
            <w:rFonts w:ascii="宋体" w:eastAsia="宋体" w:hAnsi="宋体"/>
            <w:noProof/>
            <w:sz w:val="15"/>
            <w:szCs w:val="15"/>
            <w:rPrChange w:id="245" w:author="Windows 用户" w:date="2017-10-15T15:16:00Z">
              <w:rPr/>
            </w:rPrChange>
          </w:rPr>
          <w:t xml:space="preserve"> </w:t>
        </w:r>
        <w:r w:rsidRPr="00064BC5">
          <w:rPr>
            <w:rFonts w:ascii="宋体" w:eastAsia="宋体" w:hAnsi="宋体"/>
            <w:noProof/>
            <w:sz w:val="15"/>
            <w:szCs w:val="15"/>
            <w:rPrChange w:id="246" w:author="Windows 用户" w:date="2017-10-15T15:16:00Z">
              <w:rPr/>
            </w:rPrChange>
          </w:rPr>
          <w:fldChar w:fldCharType="begin"/>
        </w:r>
        <w:r w:rsidRPr="00064BC5">
          <w:rPr>
            <w:rFonts w:ascii="宋体" w:eastAsia="宋体" w:hAnsi="宋体"/>
            <w:noProof/>
            <w:sz w:val="15"/>
            <w:szCs w:val="15"/>
            <w:rPrChange w:id="247" w:author="Windows 用户" w:date="2017-10-15T15:16:00Z">
              <w:rPr/>
            </w:rPrChange>
          </w:rPr>
          <w:instrText xml:space="preserve"> SEQ </w:instrText>
        </w:r>
        <w:r w:rsidRPr="00064BC5">
          <w:rPr>
            <w:rFonts w:ascii="宋体" w:eastAsia="宋体" w:hAnsi="宋体" w:hint="eastAsia"/>
            <w:noProof/>
            <w:sz w:val="15"/>
            <w:szCs w:val="15"/>
            <w:rPrChange w:id="248" w:author="Windows 用户" w:date="2017-10-15T15:16:00Z">
              <w:rPr>
                <w:rFonts w:hint="eastAsia"/>
              </w:rPr>
            </w:rPrChange>
          </w:rPr>
          <w:instrText>图</w:instrText>
        </w:r>
        <w:r w:rsidRPr="00064BC5">
          <w:rPr>
            <w:rFonts w:ascii="宋体" w:eastAsia="宋体" w:hAnsi="宋体"/>
            <w:noProof/>
            <w:sz w:val="15"/>
            <w:szCs w:val="15"/>
            <w:rPrChange w:id="249" w:author="Windows 用户" w:date="2017-10-15T15:16:00Z">
              <w:rPr/>
            </w:rPrChange>
          </w:rPr>
          <w:instrText xml:space="preserve"> \* ARABIC </w:instrText>
        </w:r>
      </w:ins>
      <w:r w:rsidRPr="00064BC5">
        <w:rPr>
          <w:rFonts w:ascii="宋体" w:eastAsia="宋体" w:hAnsi="宋体"/>
          <w:noProof/>
          <w:sz w:val="15"/>
          <w:szCs w:val="15"/>
          <w:rPrChange w:id="250" w:author="Windows 用户" w:date="2017-10-15T15:16:00Z">
            <w:rPr/>
          </w:rPrChange>
        </w:rPr>
        <w:fldChar w:fldCharType="separate"/>
      </w:r>
      <w:ins w:id="251" w:author="Windows 用户" w:date="2017-10-11T20:47:00Z">
        <w:r w:rsidRPr="00064BC5">
          <w:rPr>
            <w:rFonts w:ascii="宋体" w:eastAsia="宋体" w:hAnsi="宋体"/>
            <w:noProof/>
            <w:sz w:val="15"/>
            <w:szCs w:val="15"/>
            <w:rPrChange w:id="252" w:author="Windows 用户" w:date="2017-10-15T15:16:00Z">
              <w:rPr>
                <w:noProof/>
              </w:rPr>
            </w:rPrChange>
          </w:rPr>
          <w:t>4</w:t>
        </w:r>
        <w:r w:rsidRPr="00064BC5">
          <w:rPr>
            <w:rFonts w:ascii="宋体" w:eastAsia="宋体" w:hAnsi="宋体"/>
            <w:noProof/>
            <w:sz w:val="15"/>
            <w:szCs w:val="15"/>
            <w:rPrChange w:id="253" w:author="Windows 用户" w:date="2017-10-15T15:16:00Z">
              <w:rPr/>
            </w:rPrChange>
          </w:rPr>
          <w:fldChar w:fldCharType="end"/>
        </w:r>
      </w:ins>
    </w:p>
    <w:p w14:paraId="3D09E311" w14:textId="77777777" w:rsidR="003C741E" w:rsidRDefault="003C741E" w:rsidP="00EC7597">
      <w:pPr>
        <w:pStyle w:val="a5"/>
        <w:spacing w:after="0"/>
        <w:ind w:firstLine="357"/>
        <w:rPr>
          <w:rFonts w:ascii="宋体" w:hAnsi="宋体"/>
          <w:sz w:val="18"/>
          <w:szCs w:val="18"/>
        </w:rPr>
      </w:pPr>
    </w:p>
    <w:p w14:paraId="3F58E81B" w14:textId="77777777" w:rsidR="003C741E" w:rsidRDefault="003C741E" w:rsidP="00EC7597">
      <w:pPr>
        <w:pStyle w:val="a5"/>
        <w:spacing w:after="0"/>
        <w:ind w:firstLine="357"/>
        <w:rPr>
          <w:rFonts w:ascii="宋体" w:hAnsi="宋体"/>
          <w:sz w:val="18"/>
          <w:szCs w:val="18"/>
        </w:rPr>
      </w:pPr>
    </w:p>
    <w:p w14:paraId="50CD20FC" w14:textId="77777777" w:rsidR="003C741E" w:rsidRDefault="003C741E" w:rsidP="00EC7597">
      <w:pPr>
        <w:pStyle w:val="a5"/>
        <w:spacing w:after="0"/>
        <w:ind w:firstLine="357"/>
        <w:rPr>
          <w:rFonts w:ascii="宋体" w:hAnsi="宋体"/>
          <w:sz w:val="18"/>
          <w:szCs w:val="18"/>
        </w:rPr>
      </w:pPr>
    </w:p>
    <w:p w14:paraId="687740D5" w14:textId="77777777" w:rsidR="00EC7597" w:rsidRDefault="00EC7597" w:rsidP="00EC7597">
      <w:pPr>
        <w:pStyle w:val="af0"/>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5"/>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5"/>
      </w:pPr>
    </w:p>
    <w:p w14:paraId="47937665" w14:textId="77777777" w:rsidR="00D701F8" w:rsidRDefault="00D701F8">
      <w:pPr>
        <w:pStyle w:val="a5"/>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1DFBF03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 xml:space="preserve">Raymond </w:t>
      </w:r>
      <w:proofErr w:type="spellStart"/>
      <w:proofErr w:type="gramStart"/>
      <w:r w:rsidRPr="008C76BA">
        <w:rPr>
          <w:rFonts w:ascii="Times New Roman" w:hAnsi="Times New Roman" w:cs="Times New Roman"/>
          <w:sz w:val="18"/>
          <w:szCs w:val="18"/>
        </w:rPr>
        <w:t>E.The</w:t>
      </w:r>
      <w:proofErr w:type="spellEnd"/>
      <w:proofErr w:type="gramEnd"/>
      <w:r w:rsidRPr="008C76BA">
        <w:rPr>
          <w:rFonts w:ascii="Times New Roman" w:hAnsi="Times New Roman" w:cs="Times New Roman"/>
          <w:sz w:val="18"/>
          <w:szCs w:val="18"/>
        </w:rPr>
        <w:t xml:space="preserve"> cathedral and the bazaar[J].</w:t>
      </w:r>
      <w:proofErr w:type="spellStart"/>
      <w:r w:rsidRPr="008C76BA">
        <w:rPr>
          <w:rFonts w:ascii="Times New Roman" w:hAnsi="Times New Roman" w:cs="Times New Roman"/>
          <w:sz w:val="18"/>
          <w:szCs w:val="18"/>
        </w:rPr>
        <w:t>Knowledge,Technology&amp;Policy</w:t>
      </w:r>
      <w:proofErr w:type="spellEnd"/>
      <w:r w:rsidRPr="008C76BA">
        <w:rPr>
          <w:rFonts w:ascii="Times New Roman" w:hAnsi="Times New Roman" w:cs="Times New Roman"/>
          <w:sz w:val="18"/>
          <w:szCs w:val="18"/>
        </w:rPr>
        <w:t>, 1999,12(3):23-49.</w:t>
      </w:r>
    </w:p>
    <w:p w14:paraId="653A11D7"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董军</w:t>
      </w:r>
      <w:r w:rsidRPr="008C76BA">
        <w:rPr>
          <w:rFonts w:ascii="Times New Roman" w:hAnsi="Times New Roman" w:cs="Times New Roman"/>
          <w:sz w:val="18"/>
          <w:szCs w:val="18"/>
        </w:rPr>
        <w:t>.Linux</w:t>
      </w:r>
      <w:r w:rsidRPr="008C76BA">
        <w:rPr>
          <w:rFonts w:ascii="Times New Roman" w:hAnsi="Times New Roman" w:cs="Times New Roman"/>
          <w:sz w:val="18"/>
          <w:szCs w:val="18"/>
        </w:rPr>
        <w:t>内核开发者协作模式研究</w:t>
      </w:r>
      <w:r w:rsidRPr="008C76BA">
        <w:rPr>
          <w:rFonts w:ascii="Times New Roman" w:hAnsi="Times New Roman" w:cs="Times New Roman"/>
          <w:sz w:val="18"/>
          <w:szCs w:val="18"/>
        </w:rPr>
        <w:t>[D].</w:t>
      </w:r>
      <w:r w:rsidRPr="008C76BA">
        <w:rPr>
          <w:rFonts w:ascii="Times New Roman" w:hAnsi="Times New Roman" w:cs="Times New Roman" w:hint="eastAsia"/>
          <w:sz w:val="18"/>
          <w:szCs w:val="18"/>
        </w:rPr>
        <w:t>大连</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大连理工大学</w:t>
      </w:r>
      <w:r w:rsidRPr="008C76BA">
        <w:rPr>
          <w:rFonts w:ascii="Times New Roman" w:hAnsi="Times New Roman" w:cs="Times New Roman"/>
          <w:sz w:val="18"/>
          <w:szCs w:val="18"/>
        </w:rPr>
        <w:t>,2016.</w:t>
      </w:r>
    </w:p>
    <w:p w14:paraId="7FCB4BFA"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spellStart"/>
      <w:r w:rsidRPr="008C76BA">
        <w:rPr>
          <w:rFonts w:ascii="Times New Roman" w:hAnsi="Times New Roman" w:cs="Times New Roman"/>
          <w:sz w:val="18"/>
          <w:szCs w:val="18"/>
        </w:rPr>
        <w:t>Kroah</w:t>
      </w:r>
      <w:proofErr w:type="spellEnd"/>
      <w:r w:rsidR="008C76BA">
        <w:rPr>
          <w:rFonts w:ascii="Times New Roman" w:hAnsi="Times New Roman" w:cs="Times New Roman"/>
          <w:sz w:val="18"/>
          <w:szCs w:val="18"/>
        </w:rPr>
        <w:t xml:space="preserve"> </w:t>
      </w:r>
      <w:r w:rsidRPr="008C76BA">
        <w:rPr>
          <w:rFonts w:ascii="Times New Roman" w:hAnsi="Times New Roman" w:cs="Times New Roman"/>
          <w:sz w:val="18"/>
          <w:szCs w:val="18"/>
        </w:rPr>
        <w:t xml:space="preserve">Hartman G, </w:t>
      </w:r>
      <w:proofErr w:type="spellStart"/>
      <w:r w:rsidRPr="008C76BA">
        <w:rPr>
          <w:rFonts w:ascii="Times New Roman" w:hAnsi="Times New Roman" w:cs="Times New Roman"/>
          <w:sz w:val="18"/>
          <w:szCs w:val="18"/>
        </w:rPr>
        <w:t>Corbet</w:t>
      </w:r>
      <w:proofErr w:type="spellEnd"/>
      <w:r w:rsidRPr="008C76BA">
        <w:rPr>
          <w:rFonts w:ascii="Times New Roman" w:hAnsi="Times New Roman" w:cs="Times New Roman"/>
          <w:sz w:val="18"/>
          <w:szCs w:val="18"/>
        </w:rPr>
        <w:t xml:space="preserve"> J. McPherson A. </w:t>
      </w:r>
      <w:r w:rsidRPr="008C76BA">
        <w:rPr>
          <w:rFonts w:ascii="Times New Roman" w:hAnsi="Times New Roman" w:cs="Times New Roman"/>
          <w:sz w:val="18"/>
          <w:szCs w:val="18"/>
        </w:rPr>
        <w:lastRenderedPageBreak/>
        <w:t>Linux kernel de</w:t>
      </w:r>
      <w:r w:rsidR="008C76BA">
        <w:rPr>
          <w:rFonts w:ascii="Times New Roman" w:hAnsi="Times New Roman" w:cs="Times New Roman"/>
          <w:sz w:val="18"/>
          <w:szCs w:val="18"/>
        </w:rPr>
        <w:t>velopment[J]. the Linux foundat</w:t>
      </w:r>
      <w:r w:rsidRPr="008C76BA">
        <w:rPr>
          <w:rFonts w:ascii="Times New Roman" w:hAnsi="Times New Roman" w:cs="Times New Roman"/>
          <w:sz w:val="18"/>
          <w:szCs w:val="18"/>
        </w:rPr>
        <w:t>ion. 2008.</w:t>
      </w:r>
    </w:p>
    <w:p w14:paraId="352EC516"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5E4B9BDB"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proofErr w:type="gramStart"/>
      <w:r w:rsidRPr="008C76BA">
        <w:rPr>
          <w:rFonts w:ascii="Times New Roman" w:hAnsi="Times New Roman" w:cs="Times New Roman"/>
          <w:sz w:val="18"/>
          <w:szCs w:val="18"/>
        </w:rPr>
        <w:t>Lee,Christy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relationship management perspective[J].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40(1):144-151.</w:t>
      </w:r>
    </w:p>
    <w:p w14:paraId="15A7099C"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7DA568C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陆丹，徐国虎．基于“众包”的企业创新模式研究</w:t>
      </w:r>
      <w:r w:rsidRPr="008C76BA">
        <w:rPr>
          <w:rFonts w:ascii="Times New Roman" w:hAnsi="Times New Roman" w:cs="Times New Roman"/>
          <w:sz w:val="18"/>
          <w:szCs w:val="18"/>
        </w:rPr>
        <w:t xml:space="preserve"> [J]</w:t>
      </w:r>
      <w:r w:rsidRPr="008C76BA">
        <w:rPr>
          <w:rFonts w:ascii="Times New Roman" w:hAnsi="Times New Roman" w:cs="Times New Roman" w:hint="eastAsia"/>
          <w:sz w:val="18"/>
          <w:szCs w:val="18"/>
        </w:rPr>
        <w:t>．物流科技，</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127</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129</w:t>
      </w:r>
      <w:r w:rsidRPr="008C76BA">
        <w:rPr>
          <w:rFonts w:ascii="Times New Roman" w:hAnsi="Times New Roman" w:cs="Times New Roman" w:hint="eastAsia"/>
          <w:sz w:val="18"/>
          <w:szCs w:val="18"/>
        </w:rPr>
        <w:t>．</w:t>
      </w:r>
    </w:p>
    <w:p w14:paraId="4DB08DE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陆丹．互联网环境</w:t>
      </w:r>
      <w:proofErr w:type="gramStart"/>
      <w:r w:rsidRPr="008C76BA">
        <w:rPr>
          <w:rFonts w:ascii="Times New Roman" w:hAnsi="Times New Roman" w:cs="Times New Roman" w:hint="eastAsia"/>
          <w:sz w:val="18"/>
          <w:szCs w:val="18"/>
        </w:rPr>
        <w:t>下众包风险</w:t>
      </w:r>
      <w:proofErr w:type="gramEnd"/>
      <w:r w:rsidRPr="008C76BA">
        <w:rPr>
          <w:rFonts w:ascii="Times New Roman" w:hAnsi="Times New Roman" w:cs="Times New Roman" w:hint="eastAsia"/>
          <w:sz w:val="18"/>
          <w:szCs w:val="18"/>
        </w:rPr>
        <w:t>的识别与规避</w:t>
      </w:r>
      <w:r w:rsidRPr="008C76BA">
        <w:rPr>
          <w:rFonts w:ascii="Times New Roman" w:hAnsi="Times New Roman" w:cs="Times New Roman"/>
          <w:sz w:val="18"/>
          <w:szCs w:val="18"/>
        </w:rPr>
        <w:t>[J]</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物流工程与管理，</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35(4)</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118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120</w:t>
      </w:r>
    </w:p>
    <w:p w14:paraId="093FBB98"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77777777" w:rsidR="00D701F8" w:rsidRPr="00EC7597" w:rsidRDefault="00D701F8">
      <w:pPr>
        <w:rPr>
          <w:rFonts w:ascii="Times New Roman" w:hAnsi="Times New Roman" w:cs="Times New Roman"/>
          <w:color w:val="222222"/>
          <w:szCs w:val="18"/>
          <w:shd w:val="clear" w:color="auto" w:fill="FFFFFF"/>
        </w:rPr>
      </w:pP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陈若愚" w:date="2017-10-09T20:03:00Z" w:initials="chry">
    <w:p w14:paraId="7B8306CF" w14:textId="23BDBB79" w:rsidR="003F6384" w:rsidRDefault="003F6384">
      <w:pPr>
        <w:pStyle w:val="a3"/>
      </w:pPr>
      <w:r>
        <w:rPr>
          <w:rStyle w:val="ae"/>
        </w:rPr>
        <w:annotationRef/>
      </w:r>
      <w:r>
        <w:t>分布式协作的发展</w:t>
      </w:r>
    </w:p>
  </w:comment>
  <w:comment w:id="71" w:author="陈若愚" w:date="2017-10-09T20:03:00Z" w:initials="chry">
    <w:p w14:paraId="116EE51D" w14:textId="25FBA548" w:rsidR="003F6384" w:rsidRDefault="003F6384">
      <w:pPr>
        <w:pStyle w:val="a3"/>
      </w:pPr>
      <w:r>
        <w:rPr>
          <w:rStyle w:val="ae"/>
        </w:rPr>
        <w:annotationRef/>
      </w:r>
      <w:r w:rsidR="00A93767">
        <w:rPr>
          <w:rFonts w:hint="eastAsia"/>
        </w:rPr>
        <w:t>第二段</w:t>
      </w:r>
      <w:r w:rsidR="00A93767">
        <w:rPr>
          <w:rFonts w:hint="eastAsia"/>
        </w:rPr>
        <w:t>:</w:t>
      </w:r>
      <w:r w:rsidR="00A93767">
        <w:t xml:space="preserve"> </w:t>
      </w:r>
      <w:r>
        <w:t>简要介绍</w:t>
      </w:r>
      <w:r w:rsidR="00A93767">
        <w:t>软件工程的思想</w:t>
      </w:r>
      <w:r w:rsidR="00A93767">
        <w:rPr>
          <w:rFonts w:hint="eastAsia"/>
        </w:rPr>
        <w:t>/</w:t>
      </w:r>
      <w:r w:rsidR="00A93767">
        <w:t xml:space="preserve"> </w:t>
      </w:r>
      <w:r>
        <w:t>版本管理工具</w:t>
      </w:r>
      <w:r>
        <w:rPr>
          <w:rFonts w:hint="eastAsia"/>
        </w:rPr>
        <w:t>:</w:t>
      </w:r>
      <w:r>
        <w:t xml:space="preserve"> Git</w:t>
      </w:r>
      <w:r>
        <w:rPr>
          <w:rFonts w:hint="eastAsia"/>
        </w:rPr>
        <w:t>,</w:t>
      </w:r>
      <w:r>
        <w:t xml:space="preserve"> SVN</w:t>
      </w:r>
      <w:r>
        <w:rPr>
          <w:rFonts w:hint="eastAsia"/>
        </w:rPr>
        <w:t>,</w:t>
      </w:r>
      <w:r>
        <w:t xml:space="preserve"> CVS</w:t>
      </w:r>
      <w:r w:rsidR="00B60BF0">
        <w:rPr>
          <w:rFonts w:hint="eastAsia"/>
        </w:rPr>
        <w:t>, Mercury</w:t>
      </w:r>
      <w:r>
        <w:t>等</w:t>
      </w:r>
      <w:r>
        <w:rPr>
          <w:rFonts w:hint="eastAsia"/>
        </w:rPr>
        <w:t>.</w:t>
      </w:r>
      <w:r>
        <w:t xml:space="preserve"> </w:t>
      </w:r>
      <w:r w:rsidR="00A93767">
        <w:rPr>
          <w:rFonts w:hint="eastAsia"/>
        </w:rPr>
        <w:t>/</w:t>
      </w:r>
      <w:r>
        <w:t>再介绍</w:t>
      </w:r>
      <w:proofErr w:type="spellStart"/>
      <w:r>
        <w:t>Github</w:t>
      </w:r>
      <w:proofErr w:type="spellEnd"/>
      <w:r>
        <w:rPr>
          <w:rFonts w:hint="eastAsia"/>
        </w:rPr>
        <w:t>,</w:t>
      </w:r>
      <w:r w:rsidR="00B44B08">
        <w:rPr>
          <w:rFonts w:hint="eastAsia"/>
        </w:rPr>
        <w:t>/</w:t>
      </w:r>
      <w:r w:rsidR="00B44B08">
        <w:rPr>
          <w:rFonts w:hint="eastAsia"/>
        </w:rPr>
        <w:t>邮件列表</w:t>
      </w:r>
      <w:r w:rsidR="00B44B08">
        <w:rPr>
          <w:rFonts w:hint="eastAsia"/>
        </w:rPr>
        <w:t>/</w:t>
      </w:r>
      <w:r w:rsidR="00B44B08">
        <w:t xml:space="preserve"> </w:t>
      </w:r>
      <w:r>
        <w:t xml:space="preserve"> </w:t>
      </w:r>
      <w:proofErr w:type="spellStart"/>
      <w:r>
        <w:t>Github</w:t>
      </w:r>
      <w:proofErr w:type="spellEnd"/>
      <w:r>
        <w:t>=</w:t>
      </w:r>
      <w:proofErr w:type="spellStart"/>
      <w:r>
        <w:t>Git</w:t>
      </w:r>
      <w:proofErr w:type="spellEnd"/>
      <w:r>
        <w:rPr>
          <w:rFonts w:hint="eastAsia"/>
        </w:rPr>
        <w:t xml:space="preserve"> + Social Media</w:t>
      </w:r>
    </w:p>
    <w:p w14:paraId="0BAC2576" w14:textId="42008509" w:rsidR="00690D22" w:rsidRDefault="00690D22">
      <w:pPr>
        <w:pStyle w:val="a3"/>
      </w:pPr>
      <w:r>
        <w:t>第三段</w:t>
      </w:r>
      <w:r>
        <w:rPr>
          <w:rFonts w:hint="eastAsia"/>
        </w:rPr>
        <w:t>:</w:t>
      </w:r>
      <w:r>
        <w:t xml:space="preserve"> </w:t>
      </w:r>
      <w:r>
        <w:t>介绍</w:t>
      </w:r>
      <w:bookmarkStart w:id="75" w:name="_Hlk495956516"/>
      <w:r>
        <w:t>现有</w:t>
      </w:r>
      <w:r w:rsidR="00B44B08">
        <w:t>开源</w:t>
      </w:r>
      <w:r>
        <w:t>软件开发模式</w:t>
      </w:r>
      <w:bookmarkEnd w:id="75"/>
      <w:r>
        <w:t>的不足</w:t>
      </w:r>
      <w:r>
        <w:rPr>
          <w:rFonts w:hint="eastAsia"/>
        </w:rPr>
        <w:t>:</w:t>
      </w:r>
      <w:r>
        <w:t xml:space="preserve"> </w:t>
      </w:r>
      <w:r>
        <w:t>由项目经理</w:t>
      </w:r>
      <w:r>
        <w:rPr>
          <w:rFonts w:hint="eastAsia"/>
        </w:rPr>
        <w:t>\</w:t>
      </w:r>
      <w:r>
        <w:t>产品经理</w:t>
      </w:r>
      <w:r>
        <w:rPr>
          <w:rFonts w:hint="eastAsia"/>
        </w:rPr>
        <w:t>\</w:t>
      </w:r>
      <w:r>
        <w:t>程序员等主导</w:t>
      </w:r>
      <w:r>
        <w:rPr>
          <w:rFonts w:hint="eastAsia"/>
        </w:rPr>
        <w:t>,</w:t>
      </w:r>
      <w:r>
        <w:t xml:space="preserve"> </w:t>
      </w:r>
      <w:r>
        <w:t>最终用户参与的很少</w:t>
      </w:r>
    </w:p>
    <w:p w14:paraId="6B802DD5" w14:textId="3E67DE29" w:rsidR="00532D48" w:rsidRPr="00532D48" w:rsidRDefault="00532D48">
      <w:pPr>
        <w:pStyle w:val="a3"/>
      </w:pPr>
      <w:r>
        <w:t>第四段</w:t>
      </w:r>
      <w:r>
        <w:rPr>
          <w:rFonts w:hint="eastAsia"/>
        </w:rPr>
        <w:t>:</w:t>
      </w:r>
      <w:r>
        <w:t xml:space="preserve"> </w:t>
      </w:r>
      <w:r>
        <w:t>引出本文的工作</w:t>
      </w:r>
      <w:r w:rsidR="009B396D">
        <w:rPr>
          <w:rFonts w:hint="eastAsia"/>
        </w:rPr>
        <w:t>:</w:t>
      </w:r>
      <w:r w:rsidR="009B396D">
        <w:t xml:space="preserve"> </w:t>
      </w:r>
      <w:r w:rsidR="009B396D">
        <w:t>一个</w:t>
      </w:r>
      <w:r w:rsidR="009D5377">
        <w:t>最终</w:t>
      </w:r>
      <w:r w:rsidR="009B396D">
        <w:t>用户</w:t>
      </w:r>
      <w:r w:rsidR="009D5377">
        <w:rPr>
          <w:rFonts w:hint="eastAsia"/>
        </w:rPr>
        <w:t>\</w:t>
      </w:r>
      <w:r w:rsidR="009D5377">
        <w:t>软件开发人员</w:t>
      </w:r>
      <w:r w:rsidR="009D5377">
        <w:rPr>
          <w:rFonts w:hint="eastAsia"/>
        </w:rPr>
        <w:t>\</w:t>
      </w:r>
      <w:r w:rsidR="009D5377">
        <w:t>项目经理</w:t>
      </w:r>
      <w:r w:rsidR="005C571D">
        <w:t>多方</w:t>
      </w:r>
      <w:r w:rsidR="009B396D">
        <w:t>参与的产品孵化平台</w:t>
      </w:r>
      <w:r w:rsidR="009B396D">
        <w:rPr>
          <w:rFonts w:hint="eastAsia"/>
        </w:rPr>
        <w:t>,</w:t>
      </w:r>
      <w:r w:rsidR="009B396D">
        <w:t xml:space="preserve"> </w:t>
      </w:r>
      <w:r w:rsidR="009B396D">
        <w:t>通过成熟度机制来进行</w:t>
      </w:r>
      <w:r w:rsidR="005C571D">
        <w:rPr>
          <w:rFonts w:hint="eastAsia"/>
        </w:rPr>
        <w:t>产品</w:t>
      </w:r>
      <w:r w:rsidR="005C571D">
        <w:t>孵化</w:t>
      </w:r>
    </w:p>
  </w:comment>
  <w:comment w:id="165" w:author="陈若愚" w:date="2017-10-09T19:59:00Z" w:initials="chry">
    <w:p w14:paraId="3B28397B" w14:textId="77777777" w:rsidR="00A85AEB" w:rsidRDefault="00A85AEB">
      <w:pPr>
        <w:pStyle w:val="a3"/>
      </w:pPr>
      <w:r>
        <w:rPr>
          <w:rStyle w:val="ae"/>
        </w:rPr>
        <w:annotationRef/>
      </w:r>
      <w:r>
        <w:t>大幅缩减</w:t>
      </w:r>
    </w:p>
  </w:comment>
  <w:comment w:id="166" w:author="陈若愚" w:date="2017-10-09T20:06:00Z" w:initials="chry">
    <w:p w14:paraId="207FDD89" w14:textId="31C29C45" w:rsidR="009B396D" w:rsidRDefault="009B396D">
      <w:pPr>
        <w:pStyle w:val="a3"/>
      </w:pPr>
      <w:r>
        <w:rPr>
          <w:rStyle w:val="ae"/>
        </w:rPr>
        <w:annotationRef/>
      </w:r>
      <w:proofErr w:type="gramStart"/>
      <w:r>
        <w:t>众包的</w:t>
      </w:r>
      <w:proofErr w:type="gramEnd"/>
      <w:r>
        <w:t>思想</w:t>
      </w:r>
      <w:r>
        <w:rPr>
          <w:rFonts w:hint="eastAsia"/>
        </w:rPr>
        <w:t>,</w:t>
      </w:r>
      <w:r>
        <w:t xml:space="preserve"> </w:t>
      </w:r>
      <w:proofErr w:type="spellStart"/>
      <w:r w:rsidR="004F3E3F">
        <w:t>Recaptcha</w:t>
      </w:r>
      <w:proofErr w:type="spellEnd"/>
      <w:r>
        <w:t>版本管理工具</w:t>
      </w:r>
      <w:r>
        <w:rPr>
          <w:rFonts w:hint="eastAsia"/>
        </w:rPr>
        <w:t>,</w:t>
      </w:r>
      <w:r>
        <w:t xml:space="preserve"> </w:t>
      </w:r>
      <w:r>
        <w:t>敏捷开发的思想</w:t>
      </w:r>
      <w:r w:rsidR="007C354D">
        <w:rPr>
          <w:rFonts w:hint="eastAsia"/>
        </w:rPr>
        <w:t>,</w:t>
      </w:r>
      <w:r w:rsidR="007C354D">
        <w:t xml:space="preserve"> </w:t>
      </w:r>
      <w:r w:rsidR="007C354D">
        <w:t>软件成熟度的思想</w:t>
      </w:r>
    </w:p>
  </w:comment>
  <w:comment w:id="223" w:author="胡忠宇" w:date="2017-10-17T23:36:00Z" w:initials="胡忠宇">
    <w:p w14:paraId="669139E2" w14:textId="2326CFA8" w:rsidR="001E227F" w:rsidRDefault="001E227F">
      <w:pPr>
        <w:pStyle w:val="a3"/>
      </w:pPr>
      <w:r>
        <w:rPr>
          <w:rStyle w:val="ae"/>
        </w:rPr>
        <w:annotationRef/>
      </w:r>
      <w:r>
        <w:rPr>
          <w:rFonts w:hint="eastAsia"/>
        </w:rPr>
        <w:t>成熟度模型</w:t>
      </w:r>
      <w:bookmarkStart w:id="226" w:name="_GoBack"/>
      <w:bookmarkEnd w:id="226"/>
    </w:p>
  </w:comment>
  <w:comment w:id="232" w:author="陈若愚" w:date="2017-10-09T19:59:00Z" w:initials="chry">
    <w:p w14:paraId="1131F62F" w14:textId="77777777" w:rsidR="00A85AEB" w:rsidRDefault="00A85AEB">
      <w:pPr>
        <w:pStyle w:val="a3"/>
      </w:pPr>
      <w:r>
        <w:rPr>
          <w:rStyle w:val="ae"/>
        </w:rPr>
        <w:annotationRef/>
      </w:r>
      <w:r>
        <w:t>第二部分关于系统的描述移到这里来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8306CF" w15:done="1"/>
  <w15:commentEx w15:paraId="6B802DD5" w15:done="0"/>
  <w15:commentEx w15:paraId="3B28397B" w15:done="0"/>
  <w15:commentEx w15:paraId="207FDD89" w15:done="0"/>
  <w15:commentEx w15:paraId="669139E2" w15:done="0"/>
  <w15:commentEx w15:paraId="1131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306CF" w16cid:durableId="1D88F589"/>
  <w16cid:commentId w16cid:paraId="6B802DD5" w16cid:durableId="1D88F58A"/>
  <w16cid:commentId w16cid:paraId="3B28397B" w16cid:durableId="1D88F58B"/>
  <w16cid:commentId w16cid:paraId="207FDD89" w16cid:durableId="1D88F58C"/>
  <w16cid:commentId w16cid:paraId="1131F62F" w16cid:durableId="1D88F58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BD059" w14:textId="77777777" w:rsidR="0012633D" w:rsidRDefault="0012633D">
      <w:pPr>
        <w:spacing w:after="0"/>
      </w:pPr>
      <w:r>
        <w:separator/>
      </w:r>
    </w:p>
  </w:endnote>
  <w:endnote w:type="continuationSeparator" w:id="0">
    <w:p w14:paraId="77B24BE8" w14:textId="77777777" w:rsidR="0012633D" w:rsidRDefault="001263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F8B8" w14:textId="77777777" w:rsidR="00D701F8" w:rsidRDefault="004F50E6">
    <w:pPr>
      <w:pStyle w:val="a9"/>
    </w:pPr>
    <w:r>
      <w:rPr>
        <w:lang w:val="zh-CN"/>
      </w:rPr>
      <w:t>[</w:t>
    </w:r>
    <w:r>
      <w:rPr>
        <w:lang w:val="zh-CN"/>
      </w:rPr>
      <w:t>键入文字</w:t>
    </w:r>
    <w:r>
      <w:rPr>
        <w:lang w:val="zh-CN"/>
      </w:rPr>
      <w:t>]</w:t>
    </w:r>
  </w:p>
  <w:p w14:paraId="11066E6F" w14:textId="77777777" w:rsidR="00D701F8" w:rsidRDefault="00D701F8">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68FC1" w14:textId="77777777" w:rsidR="00D701F8" w:rsidRDefault="004F50E6">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98715" w14:textId="77777777" w:rsidR="0012633D" w:rsidRDefault="0012633D">
      <w:pPr>
        <w:spacing w:after="0"/>
      </w:pPr>
      <w:r>
        <w:separator/>
      </w:r>
    </w:p>
  </w:footnote>
  <w:footnote w:type="continuationSeparator" w:id="0">
    <w:p w14:paraId="14E42F03" w14:textId="77777777" w:rsidR="0012633D" w:rsidRDefault="0012633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26632" w14:textId="77777777" w:rsidR="00D701F8" w:rsidRDefault="004F50E6">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A183" w14:textId="77777777" w:rsidR="00D701F8" w:rsidRDefault="00854EF1">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813BF" w14:textId="77777777" w:rsidR="00D701F8" w:rsidRDefault="004F50E6">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proofErr w:type="gramEnd"/>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roofErr w:type="spellEnd"/>
  </w:p>
  <w:p w14:paraId="7FAA7ECB" w14:textId="77777777"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65079BC"/>
    <w:multiLevelType w:val="hybridMultilevel"/>
    <w:tmpl w:val="0AC0E8B8"/>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8"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71982C86"/>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15:restartNumberingAfterBreak="0">
    <w:nsid w:val="74E67FE9"/>
    <w:multiLevelType w:val="hybridMultilevel"/>
    <w:tmpl w:val="AC74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BD3ADF"/>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2"/>
  </w:num>
  <w:num w:numId="11">
    <w:abstractNumId w:val="0"/>
  </w:num>
  <w:num w:numId="12">
    <w:abstractNumId w:val="0"/>
  </w:num>
  <w:num w:numId="13">
    <w:abstractNumId w:val="10"/>
  </w:num>
  <w:num w:numId="14">
    <w:abstractNumId w:val="3"/>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若愚">
    <w15:presenceInfo w15:providerId="None" w15:userId="陈若愚"/>
  </w15:person>
  <w15:person w15:author="Windows 用户">
    <w15:presenceInfo w15:providerId="None" w15:userId="Windows 用户"/>
  </w15:person>
  <w15:person w15:author="胡忠宇">
    <w15:presenceInfo w15:providerId="Windows Live" w15:userId="265cd7285fa4f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64BC5"/>
    <w:rsid w:val="00065F87"/>
    <w:rsid w:val="0007521F"/>
    <w:rsid w:val="000A59B1"/>
    <w:rsid w:val="000C6CEE"/>
    <w:rsid w:val="001127F6"/>
    <w:rsid w:val="001151EC"/>
    <w:rsid w:val="0012633D"/>
    <w:rsid w:val="00133034"/>
    <w:rsid w:val="00145238"/>
    <w:rsid w:val="00146AB7"/>
    <w:rsid w:val="0015543C"/>
    <w:rsid w:val="001611D8"/>
    <w:rsid w:val="00170945"/>
    <w:rsid w:val="00175F84"/>
    <w:rsid w:val="001831B8"/>
    <w:rsid w:val="00195364"/>
    <w:rsid w:val="001B4F82"/>
    <w:rsid w:val="001B5122"/>
    <w:rsid w:val="001B7B77"/>
    <w:rsid w:val="001C77AE"/>
    <w:rsid w:val="001D1A59"/>
    <w:rsid w:val="001E18D9"/>
    <w:rsid w:val="001E227F"/>
    <w:rsid w:val="00211CF4"/>
    <w:rsid w:val="0022363A"/>
    <w:rsid w:val="0022631A"/>
    <w:rsid w:val="002315FD"/>
    <w:rsid w:val="00281984"/>
    <w:rsid w:val="0029573E"/>
    <w:rsid w:val="002A15B6"/>
    <w:rsid w:val="002A63CC"/>
    <w:rsid w:val="002C42A2"/>
    <w:rsid w:val="002D1CAD"/>
    <w:rsid w:val="002E600F"/>
    <w:rsid w:val="002E64DA"/>
    <w:rsid w:val="00314D29"/>
    <w:rsid w:val="00323B43"/>
    <w:rsid w:val="0035118C"/>
    <w:rsid w:val="00353E80"/>
    <w:rsid w:val="00355DB1"/>
    <w:rsid w:val="00360DA1"/>
    <w:rsid w:val="0039462F"/>
    <w:rsid w:val="003A00FA"/>
    <w:rsid w:val="003C741E"/>
    <w:rsid w:val="003D37D8"/>
    <w:rsid w:val="003E56A3"/>
    <w:rsid w:val="003E5DEA"/>
    <w:rsid w:val="003F6384"/>
    <w:rsid w:val="00423B48"/>
    <w:rsid w:val="00426133"/>
    <w:rsid w:val="004358AB"/>
    <w:rsid w:val="0045586B"/>
    <w:rsid w:val="004A70F7"/>
    <w:rsid w:val="004C3DF4"/>
    <w:rsid w:val="004C7E4B"/>
    <w:rsid w:val="004F0AF9"/>
    <w:rsid w:val="004F3E3F"/>
    <w:rsid w:val="004F50E6"/>
    <w:rsid w:val="005042D8"/>
    <w:rsid w:val="00517707"/>
    <w:rsid w:val="005255E5"/>
    <w:rsid w:val="00532D48"/>
    <w:rsid w:val="0054773F"/>
    <w:rsid w:val="0055050B"/>
    <w:rsid w:val="0056012A"/>
    <w:rsid w:val="005B0ECC"/>
    <w:rsid w:val="005C571D"/>
    <w:rsid w:val="005D0F78"/>
    <w:rsid w:val="005E155E"/>
    <w:rsid w:val="005F3802"/>
    <w:rsid w:val="0064446B"/>
    <w:rsid w:val="006543F7"/>
    <w:rsid w:val="00662210"/>
    <w:rsid w:val="006779F8"/>
    <w:rsid w:val="0069008F"/>
    <w:rsid w:val="00690D22"/>
    <w:rsid w:val="0069312E"/>
    <w:rsid w:val="00693E85"/>
    <w:rsid w:val="00697CD8"/>
    <w:rsid w:val="00697E45"/>
    <w:rsid w:val="006A2219"/>
    <w:rsid w:val="006A5F12"/>
    <w:rsid w:val="006B30E0"/>
    <w:rsid w:val="006B3FF3"/>
    <w:rsid w:val="0070565D"/>
    <w:rsid w:val="00737220"/>
    <w:rsid w:val="00745521"/>
    <w:rsid w:val="00745A61"/>
    <w:rsid w:val="00746742"/>
    <w:rsid w:val="00746FC4"/>
    <w:rsid w:val="0075297D"/>
    <w:rsid w:val="00755B1D"/>
    <w:rsid w:val="00755C61"/>
    <w:rsid w:val="0076620C"/>
    <w:rsid w:val="0078600A"/>
    <w:rsid w:val="007A5F2A"/>
    <w:rsid w:val="007B19A1"/>
    <w:rsid w:val="007B5801"/>
    <w:rsid w:val="007C041A"/>
    <w:rsid w:val="007C354D"/>
    <w:rsid w:val="007D4575"/>
    <w:rsid w:val="007D664B"/>
    <w:rsid w:val="007E7941"/>
    <w:rsid w:val="007F54BB"/>
    <w:rsid w:val="007F6C9F"/>
    <w:rsid w:val="007F7855"/>
    <w:rsid w:val="00817E2A"/>
    <w:rsid w:val="00832E1C"/>
    <w:rsid w:val="008466D0"/>
    <w:rsid w:val="00846B1B"/>
    <w:rsid w:val="00854EF1"/>
    <w:rsid w:val="00866B80"/>
    <w:rsid w:val="00867346"/>
    <w:rsid w:val="00867A67"/>
    <w:rsid w:val="008A3CA0"/>
    <w:rsid w:val="008B2DBD"/>
    <w:rsid w:val="008B7726"/>
    <w:rsid w:val="008B776A"/>
    <w:rsid w:val="008C76BA"/>
    <w:rsid w:val="008D5100"/>
    <w:rsid w:val="008E52F3"/>
    <w:rsid w:val="008F2195"/>
    <w:rsid w:val="008F42D8"/>
    <w:rsid w:val="009316A4"/>
    <w:rsid w:val="00935DB1"/>
    <w:rsid w:val="00941831"/>
    <w:rsid w:val="009569A3"/>
    <w:rsid w:val="009710C4"/>
    <w:rsid w:val="009B25CA"/>
    <w:rsid w:val="009B312B"/>
    <w:rsid w:val="009B396D"/>
    <w:rsid w:val="009D5377"/>
    <w:rsid w:val="009F00C6"/>
    <w:rsid w:val="009F0D4C"/>
    <w:rsid w:val="00A04BF8"/>
    <w:rsid w:val="00A05569"/>
    <w:rsid w:val="00A06354"/>
    <w:rsid w:val="00A13D49"/>
    <w:rsid w:val="00A175A0"/>
    <w:rsid w:val="00A200A8"/>
    <w:rsid w:val="00A242BB"/>
    <w:rsid w:val="00A255E9"/>
    <w:rsid w:val="00A27DFA"/>
    <w:rsid w:val="00A30793"/>
    <w:rsid w:val="00A3289B"/>
    <w:rsid w:val="00A37B7D"/>
    <w:rsid w:val="00A40CBC"/>
    <w:rsid w:val="00A4444C"/>
    <w:rsid w:val="00A56BBC"/>
    <w:rsid w:val="00A815FC"/>
    <w:rsid w:val="00A83887"/>
    <w:rsid w:val="00A84648"/>
    <w:rsid w:val="00A85AEB"/>
    <w:rsid w:val="00A85C65"/>
    <w:rsid w:val="00A86094"/>
    <w:rsid w:val="00A91251"/>
    <w:rsid w:val="00A93767"/>
    <w:rsid w:val="00AA4B32"/>
    <w:rsid w:val="00AB2D31"/>
    <w:rsid w:val="00AC4A0C"/>
    <w:rsid w:val="00AD1AEA"/>
    <w:rsid w:val="00AF0AEE"/>
    <w:rsid w:val="00AF1285"/>
    <w:rsid w:val="00AF231C"/>
    <w:rsid w:val="00AF2A5F"/>
    <w:rsid w:val="00AF5C53"/>
    <w:rsid w:val="00B10DB9"/>
    <w:rsid w:val="00B37295"/>
    <w:rsid w:val="00B44B08"/>
    <w:rsid w:val="00B46D9B"/>
    <w:rsid w:val="00B5088D"/>
    <w:rsid w:val="00B60BF0"/>
    <w:rsid w:val="00B77B69"/>
    <w:rsid w:val="00BB777A"/>
    <w:rsid w:val="00BC5279"/>
    <w:rsid w:val="00BF20A7"/>
    <w:rsid w:val="00BF6B74"/>
    <w:rsid w:val="00C13FD2"/>
    <w:rsid w:val="00C61EA8"/>
    <w:rsid w:val="00CD59D9"/>
    <w:rsid w:val="00CE1B09"/>
    <w:rsid w:val="00CF007E"/>
    <w:rsid w:val="00D044CE"/>
    <w:rsid w:val="00D306DD"/>
    <w:rsid w:val="00D31865"/>
    <w:rsid w:val="00D31D50"/>
    <w:rsid w:val="00D40BA3"/>
    <w:rsid w:val="00D43279"/>
    <w:rsid w:val="00D62134"/>
    <w:rsid w:val="00D701F8"/>
    <w:rsid w:val="00D935D7"/>
    <w:rsid w:val="00DA535F"/>
    <w:rsid w:val="00DB0EAC"/>
    <w:rsid w:val="00DB53F9"/>
    <w:rsid w:val="00DC5349"/>
    <w:rsid w:val="00DE25C1"/>
    <w:rsid w:val="00DF35E8"/>
    <w:rsid w:val="00E00A7C"/>
    <w:rsid w:val="00E15199"/>
    <w:rsid w:val="00E22F24"/>
    <w:rsid w:val="00E26DEA"/>
    <w:rsid w:val="00E76302"/>
    <w:rsid w:val="00E86144"/>
    <w:rsid w:val="00E918FE"/>
    <w:rsid w:val="00EA0903"/>
    <w:rsid w:val="00EA212D"/>
    <w:rsid w:val="00EB1635"/>
    <w:rsid w:val="00EB3E1B"/>
    <w:rsid w:val="00EC28D2"/>
    <w:rsid w:val="00EC6118"/>
    <w:rsid w:val="00EC7597"/>
    <w:rsid w:val="00ED560B"/>
    <w:rsid w:val="00EF4CC2"/>
    <w:rsid w:val="00F137EB"/>
    <w:rsid w:val="00F446D9"/>
    <w:rsid w:val="00F45F75"/>
    <w:rsid w:val="00F60B7E"/>
    <w:rsid w:val="00F746D8"/>
    <w:rsid w:val="00F9124B"/>
    <w:rsid w:val="00FF4BD8"/>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 w:type="character" w:styleId="af3">
    <w:name w:val="Placeholder Text"/>
    <w:basedOn w:val="a0"/>
    <w:uiPriority w:val="99"/>
    <w:semiHidden/>
    <w:rsid w:val="003C741E"/>
    <w:rPr>
      <w:color w:val="808080"/>
    </w:rPr>
  </w:style>
  <w:style w:type="paragraph" w:styleId="af4">
    <w:name w:val="Revision"/>
    <w:hidden/>
    <w:uiPriority w:val="99"/>
    <w:semiHidden/>
    <w:rsid w:val="006B30E0"/>
    <w:rPr>
      <w:rFonts w:ascii="Tahoma" w:eastAsia="宋体" w:hAnsi="Tahoma"/>
      <w:sz w:val="18"/>
      <w:szCs w:val="22"/>
    </w:rPr>
  </w:style>
  <w:style w:type="character" w:styleId="af5">
    <w:name w:val="Strong"/>
    <w:basedOn w:val="a0"/>
    <w:uiPriority w:val="22"/>
    <w:qFormat/>
    <w:rsid w:val="009F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package" Target="embeddings/Microsoft_Visio_Drawing3.vsdx"/><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20FE49-43B8-4696-AE8F-8C089D67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1247</Words>
  <Characters>7109</Characters>
  <Application>Microsoft Office Word</Application>
  <DocSecurity>0</DocSecurity>
  <Lines>59</Lines>
  <Paragraphs>16</Paragraphs>
  <ScaleCrop>false</ScaleCrop>
  <Company>Microsoft</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2</cp:revision>
  <dcterms:created xsi:type="dcterms:W3CDTF">2017-10-17T15:36:00Z</dcterms:created>
  <dcterms:modified xsi:type="dcterms:W3CDTF">2017-10-17T15:36:00Z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